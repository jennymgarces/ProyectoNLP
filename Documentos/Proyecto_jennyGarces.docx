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rsidR="00AA6D26" w:rsidRPr="008367E7" w:rsidRDefault="00B74A61">
      <w:pPr>
        <w:rPr>
          <w:rPrChange w:id="0" w:author="Jenny Marcela Garces Delgado" w:date="2020-04-25T18:21:00Z">
            <w:rPr>
              <w:noProof/>
            </w:rPr>
          </w:rPrChange>
        </w:rPr>
      </w:pPr>
      <w:r w:rsidRPr="004E03D7">
        <w:rPr>
          <w:noProof/>
        </w:rPr>
        <mc:AlternateContent>
          <mc:Choice Requires="wpg">
            <w:drawing>
              <wp:anchor distT="0" distB="0" distL="114300" distR="114300" simplePos="0" relativeHeight="251668480" behindDoc="0" locked="0" layoutInCell="1" allowOverlap="1">
                <wp:simplePos x="0" y="0"/>
                <wp:positionH relativeFrom="column">
                  <wp:posOffset>1358092</wp:posOffset>
                </wp:positionH>
                <wp:positionV relativeFrom="paragraph">
                  <wp:posOffset>-1459015</wp:posOffset>
                </wp:positionV>
                <wp:extent cx="5342628" cy="12864819"/>
                <wp:effectExtent l="215900" t="0" r="0" b="0"/>
                <wp:wrapNone/>
                <wp:docPr id="18" name="Grupo 18"/>
                <wp:cNvGraphicFramePr/>
                <a:graphic xmlns:a="http://schemas.openxmlformats.org/drawingml/2006/main">
                  <a:graphicData uri="http://schemas.microsoft.com/office/word/2010/wordprocessingGroup">
                    <wpg:wgp>
                      <wpg:cNvGrpSpPr/>
                      <wpg:grpSpPr>
                        <a:xfrm>
                          <a:off x="0" y="0"/>
                          <a:ext cx="5342628" cy="12864819"/>
                          <a:chOff x="-8252" y="0"/>
                          <a:chExt cx="5342628" cy="12864819"/>
                        </a:xfrm>
                      </wpg:grpSpPr>
                      <wps:wsp>
                        <wps:cNvPr id="8" name="Trapecio 8"/>
                        <wps:cNvSpPr/>
                        <wps:spPr>
                          <a:xfrm rot="15207937">
                            <a:off x="-3582880" y="5277333"/>
                            <a:ext cx="9967447" cy="1762162"/>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67165" h="1761979">
                                <a:moveTo>
                                  <a:pt x="0" y="1761979"/>
                                </a:moveTo>
                                <a:lnTo>
                                  <a:pt x="321288" y="658674"/>
                                </a:lnTo>
                                <a:lnTo>
                                  <a:pt x="7670881" y="0"/>
                                </a:lnTo>
                                <a:lnTo>
                                  <a:pt x="9967165" y="677751"/>
                                </a:lnTo>
                                <a:lnTo>
                                  <a:pt x="0" y="1761979"/>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rapecio 8"/>
                        <wps:cNvSpPr/>
                        <wps:spPr>
                          <a:xfrm rot="7413538">
                            <a:off x="-721302" y="713050"/>
                            <a:ext cx="2607394" cy="1181294"/>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 name="connsiteX0" fmla="*/ 0 w 7670882"/>
                              <a:gd name="connsiteY0" fmla="*/ 1761979 h 1761979"/>
                              <a:gd name="connsiteX1" fmla="*/ 321288 w 7670882"/>
                              <a:gd name="connsiteY1" fmla="*/ 658674 h 1761979"/>
                              <a:gd name="connsiteX2" fmla="*/ 7670881 w 7670882"/>
                              <a:gd name="connsiteY2" fmla="*/ 0 h 1761979"/>
                              <a:gd name="connsiteX3" fmla="*/ 6266056 w 7670882"/>
                              <a:gd name="connsiteY3" fmla="*/ 1200631 h 1761979"/>
                              <a:gd name="connsiteX4" fmla="*/ 0 w 7670882"/>
                              <a:gd name="connsiteY4" fmla="*/ 1761979 h 1761979"/>
                              <a:gd name="connsiteX0" fmla="*/ 0 w 7670882"/>
                              <a:gd name="connsiteY0" fmla="*/ 1761979 h 2077464"/>
                              <a:gd name="connsiteX1" fmla="*/ 321288 w 7670882"/>
                              <a:gd name="connsiteY1" fmla="*/ 658674 h 2077464"/>
                              <a:gd name="connsiteX2" fmla="*/ 7670881 w 7670882"/>
                              <a:gd name="connsiteY2" fmla="*/ 0 h 2077464"/>
                              <a:gd name="connsiteX3" fmla="*/ 3228248 w 7670882"/>
                              <a:gd name="connsiteY3" fmla="*/ 2077464 h 2077464"/>
                              <a:gd name="connsiteX4" fmla="*/ 0 w 7670882"/>
                              <a:gd name="connsiteY4" fmla="*/ 1761979 h 2077464"/>
                              <a:gd name="connsiteX0" fmla="*/ 0 w 4597332"/>
                              <a:gd name="connsiteY0" fmla="*/ 1103305 h 1418790"/>
                              <a:gd name="connsiteX1" fmla="*/ 321288 w 4597332"/>
                              <a:gd name="connsiteY1" fmla="*/ 0 h 1418790"/>
                              <a:gd name="connsiteX2" fmla="*/ 4597332 w 4597332"/>
                              <a:gd name="connsiteY2" fmla="*/ 294742 h 1418790"/>
                              <a:gd name="connsiteX3" fmla="*/ 3228248 w 4597332"/>
                              <a:gd name="connsiteY3" fmla="*/ 1418790 h 1418790"/>
                              <a:gd name="connsiteX4" fmla="*/ 0 w 4597332"/>
                              <a:gd name="connsiteY4" fmla="*/ 1103305 h 1418790"/>
                              <a:gd name="connsiteX0" fmla="*/ 0 w 5088311"/>
                              <a:gd name="connsiteY0" fmla="*/ 1103305 h 1418790"/>
                              <a:gd name="connsiteX1" fmla="*/ 321288 w 5088311"/>
                              <a:gd name="connsiteY1" fmla="*/ 0 h 1418790"/>
                              <a:gd name="connsiteX2" fmla="*/ 5088311 w 5088311"/>
                              <a:gd name="connsiteY2" fmla="*/ 388870 h 1418790"/>
                              <a:gd name="connsiteX3" fmla="*/ 3228248 w 5088311"/>
                              <a:gd name="connsiteY3" fmla="*/ 1418790 h 1418790"/>
                              <a:gd name="connsiteX4" fmla="*/ 0 w 5088311"/>
                              <a:gd name="connsiteY4" fmla="*/ 1103305 h 1418790"/>
                              <a:gd name="connsiteX0" fmla="*/ 1036195 w 6124506"/>
                              <a:gd name="connsiteY0" fmla="*/ 714435 h 1029920"/>
                              <a:gd name="connsiteX1" fmla="*/ 0 w 6124506"/>
                              <a:gd name="connsiteY1" fmla="*/ 14496 h 1029920"/>
                              <a:gd name="connsiteX2" fmla="*/ 6124506 w 6124506"/>
                              <a:gd name="connsiteY2" fmla="*/ 0 h 1029920"/>
                              <a:gd name="connsiteX3" fmla="*/ 4264443 w 6124506"/>
                              <a:gd name="connsiteY3" fmla="*/ 1029920 h 1029920"/>
                              <a:gd name="connsiteX4" fmla="*/ 1036195 w 6124506"/>
                              <a:gd name="connsiteY4" fmla="*/ 714435 h 1029920"/>
                              <a:gd name="connsiteX0" fmla="*/ 1381626 w 6124506"/>
                              <a:gd name="connsiteY0" fmla="*/ 915165 h 1029920"/>
                              <a:gd name="connsiteX1" fmla="*/ 0 w 6124506"/>
                              <a:gd name="connsiteY1" fmla="*/ 14496 h 1029920"/>
                              <a:gd name="connsiteX2" fmla="*/ 6124506 w 6124506"/>
                              <a:gd name="connsiteY2" fmla="*/ 0 h 1029920"/>
                              <a:gd name="connsiteX3" fmla="*/ 4264443 w 6124506"/>
                              <a:gd name="connsiteY3" fmla="*/ 1029920 h 1029920"/>
                              <a:gd name="connsiteX4" fmla="*/ 1381626 w 6124506"/>
                              <a:gd name="connsiteY4" fmla="*/ 915165 h 1029920"/>
                              <a:gd name="connsiteX0" fmla="*/ 1381626 w 6056673"/>
                              <a:gd name="connsiteY0" fmla="*/ 900669 h 1015424"/>
                              <a:gd name="connsiteX1" fmla="*/ 0 w 6056673"/>
                              <a:gd name="connsiteY1" fmla="*/ 0 h 1015424"/>
                              <a:gd name="connsiteX2" fmla="*/ 6056673 w 6056673"/>
                              <a:gd name="connsiteY2" fmla="*/ 104589 h 1015424"/>
                              <a:gd name="connsiteX3" fmla="*/ 4264443 w 6056673"/>
                              <a:gd name="connsiteY3" fmla="*/ 1015424 h 1015424"/>
                              <a:gd name="connsiteX4" fmla="*/ 1381626 w 6056673"/>
                              <a:gd name="connsiteY4" fmla="*/ 900669 h 1015424"/>
                              <a:gd name="connsiteX0" fmla="*/ 1381626 w 6056673"/>
                              <a:gd name="connsiteY0" fmla="*/ 900669 h 1117606"/>
                              <a:gd name="connsiteX1" fmla="*/ 0 w 6056673"/>
                              <a:gd name="connsiteY1" fmla="*/ 0 h 1117606"/>
                              <a:gd name="connsiteX2" fmla="*/ 6056673 w 6056673"/>
                              <a:gd name="connsiteY2" fmla="*/ 104589 h 1117606"/>
                              <a:gd name="connsiteX3" fmla="*/ 4206420 w 6056673"/>
                              <a:gd name="connsiteY3" fmla="*/ 1117606 h 1117606"/>
                              <a:gd name="connsiteX4" fmla="*/ 1381626 w 6056673"/>
                              <a:gd name="connsiteY4" fmla="*/ 900669 h 1117606"/>
                              <a:gd name="connsiteX0" fmla="*/ 1381626 w 6056673"/>
                              <a:gd name="connsiteY0" fmla="*/ 900669 h 1116026"/>
                              <a:gd name="connsiteX1" fmla="*/ 0 w 6056673"/>
                              <a:gd name="connsiteY1" fmla="*/ 0 h 1116026"/>
                              <a:gd name="connsiteX2" fmla="*/ 6056673 w 6056673"/>
                              <a:gd name="connsiteY2" fmla="*/ 104589 h 1116026"/>
                              <a:gd name="connsiteX3" fmla="*/ 4206790 w 6056673"/>
                              <a:gd name="connsiteY3" fmla="*/ 1116026 h 1116026"/>
                              <a:gd name="connsiteX4" fmla="*/ 1381626 w 6056673"/>
                              <a:gd name="connsiteY4" fmla="*/ 900669 h 1116026"/>
                              <a:gd name="connsiteX0" fmla="*/ 1381626 w 6056673"/>
                              <a:gd name="connsiteY0" fmla="*/ 900669 h 1141363"/>
                              <a:gd name="connsiteX1" fmla="*/ 0 w 6056673"/>
                              <a:gd name="connsiteY1" fmla="*/ 0 h 1141363"/>
                              <a:gd name="connsiteX2" fmla="*/ 6056673 w 6056673"/>
                              <a:gd name="connsiteY2" fmla="*/ 104589 h 1141363"/>
                              <a:gd name="connsiteX3" fmla="*/ 4415073 w 6056673"/>
                              <a:gd name="connsiteY3" fmla="*/ 1141363 h 1141363"/>
                              <a:gd name="connsiteX4" fmla="*/ 1381626 w 6056673"/>
                              <a:gd name="connsiteY4" fmla="*/ 900669 h 1141363"/>
                              <a:gd name="connsiteX0" fmla="*/ 1381626 w 6283604"/>
                              <a:gd name="connsiteY0" fmla="*/ 900669 h 1141363"/>
                              <a:gd name="connsiteX1" fmla="*/ 0 w 6283604"/>
                              <a:gd name="connsiteY1" fmla="*/ 0 h 1141363"/>
                              <a:gd name="connsiteX2" fmla="*/ 6283604 w 6283604"/>
                              <a:gd name="connsiteY2" fmla="*/ 127725 h 1141363"/>
                              <a:gd name="connsiteX3" fmla="*/ 4415073 w 6283604"/>
                              <a:gd name="connsiteY3" fmla="*/ 1141363 h 1141363"/>
                              <a:gd name="connsiteX4" fmla="*/ 1381626 w 6283604"/>
                              <a:gd name="connsiteY4" fmla="*/ 900669 h 1141363"/>
                              <a:gd name="connsiteX0" fmla="*/ 1381626 w 6283604"/>
                              <a:gd name="connsiteY0" fmla="*/ 900669 h 1004943"/>
                              <a:gd name="connsiteX1" fmla="*/ 0 w 6283604"/>
                              <a:gd name="connsiteY1" fmla="*/ 0 h 1004943"/>
                              <a:gd name="connsiteX2" fmla="*/ 6283604 w 6283604"/>
                              <a:gd name="connsiteY2" fmla="*/ 127725 h 1004943"/>
                              <a:gd name="connsiteX3" fmla="*/ 4518357 w 6283604"/>
                              <a:gd name="connsiteY3" fmla="*/ 1004943 h 1004943"/>
                              <a:gd name="connsiteX4" fmla="*/ 1381626 w 6283604"/>
                              <a:gd name="connsiteY4" fmla="*/ 900669 h 1004943"/>
                              <a:gd name="connsiteX0" fmla="*/ 1381626 w 6283604"/>
                              <a:gd name="connsiteY0" fmla="*/ 900669 h 1056810"/>
                              <a:gd name="connsiteX1" fmla="*/ 0 w 6283604"/>
                              <a:gd name="connsiteY1" fmla="*/ 0 h 1056810"/>
                              <a:gd name="connsiteX2" fmla="*/ 6283604 w 6283604"/>
                              <a:gd name="connsiteY2" fmla="*/ 127725 h 1056810"/>
                              <a:gd name="connsiteX3" fmla="*/ 4302944 w 6283604"/>
                              <a:gd name="connsiteY3" fmla="*/ 1056810 h 1056810"/>
                              <a:gd name="connsiteX4" fmla="*/ 1381626 w 6283604"/>
                              <a:gd name="connsiteY4" fmla="*/ 900669 h 1056810"/>
                              <a:gd name="connsiteX0" fmla="*/ 1381626 w 6075482"/>
                              <a:gd name="connsiteY0" fmla="*/ 900669 h 1056810"/>
                              <a:gd name="connsiteX1" fmla="*/ 0 w 6075482"/>
                              <a:gd name="connsiteY1" fmla="*/ 0 h 1056810"/>
                              <a:gd name="connsiteX2" fmla="*/ 6075482 w 6075482"/>
                              <a:gd name="connsiteY2" fmla="*/ 173015 h 1056810"/>
                              <a:gd name="connsiteX3" fmla="*/ 4302944 w 6075482"/>
                              <a:gd name="connsiteY3" fmla="*/ 1056810 h 1056810"/>
                              <a:gd name="connsiteX4" fmla="*/ 1381626 w 6075482"/>
                              <a:gd name="connsiteY4" fmla="*/ 900669 h 1056810"/>
                              <a:gd name="connsiteX0" fmla="*/ 1381626 w 5991248"/>
                              <a:gd name="connsiteY0" fmla="*/ 900669 h 1056810"/>
                              <a:gd name="connsiteX1" fmla="*/ 0 w 5991248"/>
                              <a:gd name="connsiteY1" fmla="*/ 0 h 1056810"/>
                              <a:gd name="connsiteX2" fmla="*/ 5991248 w 5991248"/>
                              <a:gd name="connsiteY2" fmla="*/ 128414 h 1056810"/>
                              <a:gd name="connsiteX3" fmla="*/ 4302944 w 5991248"/>
                              <a:gd name="connsiteY3" fmla="*/ 1056810 h 1056810"/>
                              <a:gd name="connsiteX4" fmla="*/ 1381626 w 5991248"/>
                              <a:gd name="connsiteY4" fmla="*/ 900669 h 1056810"/>
                              <a:gd name="connsiteX0" fmla="*/ 1243441 w 5853063"/>
                              <a:gd name="connsiteY0" fmla="*/ 813099 h 969240"/>
                              <a:gd name="connsiteX1" fmla="*/ 0 w 5853063"/>
                              <a:gd name="connsiteY1" fmla="*/ 0 h 969240"/>
                              <a:gd name="connsiteX2" fmla="*/ 5853063 w 5853063"/>
                              <a:gd name="connsiteY2" fmla="*/ 40844 h 969240"/>
                              <a:gd name="connsiteX3" fmla="*/ 4164759 w 5853063"/>
                              <a:gd name="connsiteY3" fmla="*/ 969240 h 969240"/>
                              <a:gd name="connsiteX4" fmla="*/ 1243441 w 5853063"/>
                              <a:gd name="connsiteY4" fmla="*/ 813099 h 969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53063" h="969240">
                                <a:moveTo>
                                  <a:pt x="1243441" y="813099"/>
                                </a:moveTo>
                                <a:lnTo>
                                  <a:pt x="0" y="0"/>
                                </a:lnTo>
                                <a:lnTo>
                                  <a:pt x="5853063" y="40844"/>
                                </a:lnTo>
                                <a:lnTo>
                                  <a:pt x="4164759" y="969240"/>
                                </a:lnTo>
                                <a:lnTo>
                                  <a:pt x="1243441" y="813099"/>
                                </a:lnTo>
                                <a:close/>
                              </a:path>
                            </a:pathLst>
                          </a:custGeom>
                          <a:solidFill>
                            <a:srgbClr val="FFC000">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rapecio 8"/>
                        <wps:cNvSpPr/>
                        <wps:spPr>
                          <a:xfrm rot="15207937">
                            <a:off x="-2610634" y="7962147"/>
                            <a:ext cx="8440601" cy="1364743"/>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67165" h="1761979">
                                <a:moveTo>
                                  <a:pt x="0" y="1761979"/>
                                </a:moveTo>
                                <a:lnTo>
                                  <a:pt x="321288" y="658674"/>
                                </a:lnTo>
                                <a:lnTo>
                                  <a:pt x="7670881" y="0"/>
                                </a:lnTo>
                                <a:lnTo>
                                  <a:pt x="9967165" y="677751"/>
                                </a:lnTo>
                                <a:lnTo>
                                  <a:pt x="0" y="1761979"/>
                                </a:lnTo>
                                <a:close/>
                              </a:path>
                            </a:pathLst>
                          </a:custGeom>
                          <a:solidFill>
                            <a:srgbClr val="FFC000">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ortar rectángulo de esquina diagonal 11"/>
                        <wps:cNvSpPr/>
                        <wps:spPr>
                          <a:xfrm>
                            <a:off x="318845" y="545702"/>
                            <a:ext cx="4977206" cy="10061904"/>
                          </a:xfrm>
                          <a:custGeom>
                            <a:avLst/>
                            <a:gdLst>
                              <a:gd name="connsiteX0" fmla="*/ 0 w 3543300"/>
                              <a:gd name="connsiteY0" fmla="*/ 0 h 4000500"/>
                              <a:gd name="connsiteX1" fmla="*/ 2952738 w 3543300"/>
                              <a:gd name="connsiteY1" fmla="*/ 0 h 4000500"/>
                              <a:gd name="connsiteX2" fmla="*/ 3543300 w 3543300"/>
                              <a:gd name="connsiteY2" fmla="*/ 590562 h 4000500"/>
                              <a:gd name="connsiteX3" fmla="*/ 3543300 w 3543300"/>
                              <a:gd name="connsiteY3" fmla="*/ 4000500 h 4000500"/>
                              <a:gd name="connsiteX4" fmla="*/ 3543300 w 3543300"/>
                              <a:gd name="connsiteY4" fmla="*/ 4000500 h 4000500"/>
                              <a:gd name="connsiteX5" fmla="*/ 590562 w 3543300"/>
                              <a:gd name="connsiteY5" fmla="*/ 4000500 h 4000500"/>
                              <a:gd name="connsiteX6" fmla="*/ 0 w 3543300"/>
                              <a:gd name="connsiteY6" fmla="*/ 3409938 h 4000500"/>
                              <a:gd name="connsiteX7" fmla="*/ 0 w 3543300"/>
                              <a:gd name="connsiteY7" fmla="*/ 0 h 4000500"/>
                              <a:gd name="connsiteX0" fmla="*/ 0 w 3724835"/>
                              <a:gd name="connsiteY0" fmla="*/ 1008529 h 5009029"/>
                              <a:gd name="connsiteX1" fmla="*/ 3724835 w 3724835"/>
                              <a:gd name="connsiteY1" fmla="*/ 0 h 5009029"/>
                              <a:gd name="connsiteX2" fmla="*/ 3543300 w 3724835"/>
                              <a:gd name="connsiteY2" fmla="*/ 1599091 h 5009029"/>
                              <a:gd name="connsiteX3" fmla="*/ 3543300 w 3724835"/>
                              <a:gd name="connsiteY3" fmla="*/ 5009029 h 5009029"/>
                              <a:gd name="connsiteX4" fmla="*/ 3543300 w 3724835"/>
                              <a:gd name="connsiteY4" fmla="*/ 5009029 h 5009029"/>
                              <a:gd name="connsiteX5" fmla="*/ 590562 w 3724835"/>
                              <a:gd name="connsiteY5" fmla="*/ 5009029 h 5009029"/>
                              <a:gd name="connsiteX6" fmla="*/ 0 w 3724835"/>
                              <a:gd name="connsiteY6" fmla="*/ 4418467 h 5009029"/>
                              <a:gd name="connsiteX7" fmla="*/ 0 w 3724835"/>
                              <a:gd name="connsiteY7" fmla="*/ 1008529 h 5009029"/>
                              <a:gd name="connsiteX0" fmla="*/ 234401 w 3724835"/>
                              <a:gd name="connsiteY0" fmla="*/ 100445 h 5009029"/>
                              <a:gd name="connsiteX1" fmla="*/ 3724835 w 3724835"/>
                              <a:gd name="connsiteY1" fmla="*/ 0 h 5009029"/>
                              <a:gd name="connsiteX2" fmla="*/ 3543300 w 3724835"/>
                              <a:gd name="connsiteY2" fmla="*/ 1599091 h 5009029"/>
                              <a:gd name="connsiteX3" fmla="*/ 3543300 w 3724835"/>
                              <a:gd name="connsiteY3" fmla="*/ 5009029 h 5009029"/>
                              <a:gd name="connsiteX4" fmla="*/ 3543300 w 3724835"/>
                              <a:gd name="connsiteY4" fmla="*/ 5009029 h 5009029"/>
                              <a:gd name="connsiteX5" fmla="*/ 590562 w 3724835"/>
                              <a:gd name="connsiteY5" fmla="*/ 5009029 h 5009029"/>
                              <a:gd name="connsiteX6" fmla="*/ 0 w 3724835"/>
                              <a:gd name="connsiteY6" fmla="*/ 4418467 h 5009029"/>
                              <a:gd name="connsiteX7" fmla="*/ 234401 w 3724835"/>
                              <a:gd name="connsiteY7" fmla="*/ 100445 h 5009029"/>
                              <a:gd name="connsiteX0" fmla="*/ 1486772 w 4977206"/>
                              <a:gd name="connsiteY0" fmla="*/ 100445 h 5009029"/>
                              <a:gd name="connsiteX1" fmla="*/ 4977206 w 4977206"/>
                              <a:gd name="connsiteY1" fmla="*/ 0 h 5009029"/>
                              <a:gd name="connsiteX2" fmla="*/ 4795671 w 4977206"/>
                              <a:gd name="connsiteY2" fmla="*/ 1599091 h 5009029"/>
                              <a:gd name="connsiteX3" fmla="*/ 4795671 w 4977206"/>
                              <a:gd name="connsiteY3" fmla="*/ 5009029 h 5009029"/>
                              <a:gd name="connsiteX4" fmla="*/ 4795671 w 4977206"/>
                              <a:gd name="connsiteY4" fmla="*/ 5009029 h 5009029"/>
                              <a:gd name="connsiteX5" fmla="*/ 1842933 w 4977206"/>
                              <a:gd name="connsiteY5" fmla="*/ 5009029 h 5009029"/>
                              <a:gd name="connsiteX6" fmla="*/ 0 w 4977206"/>
                              <a:gd name="connsiteY6" fmla="*/ 2157906 h 5009029"/>
                              <a:gd name="connsiteX7" fmla="*/ 1486772 w 4977206"/>
                              <a:gd name="connsiteY7" fmla="*/ 100445 h 5009029"/>
                              <a:gd name="connsiteX0" fmla="*/ 1486772 w 4977206"/>
                              <a:gd name="connsiteY0" fmla="*/ 100445 h 8101683"/>
                              <a:gd name="connsiteX1" fmla="*/ 4977206 w 4977206"/>
                              <a:gd name="connsiteY1" fmla="*/ 0 h 8101683"/>
                              <a:gd name="connsiteX2" fmla="*/ 4795671 w 4977206"/>
                              <a:gd name="connsiteY2" fmla="*/ 1599091 h 8101683"/>
                              <a:gd name="connsiteX3" fmla="*/ 4795671 w 4977206"/>
                              <a:gd name="connsiteY3" fmla="*/ 5009029 h 8101683"/>
                              <a:gd name="connsiteX4" fmla="*/ 4799067 w 4977206"/>
                              <a:gd name="connsiteY4" fmla="*/ 8101683 h 8101683"/>
                              <a:gd name="connsiteX5" fmla="*/ 1842933 w 4977206"/>
                              <a:gd name="connsiteY5" fmla="*/ 5009029 h 8101683"/>
                              <a:gd name="connsiteX6" fmla="*/ 0 w 4977206"/>
                              <a:gd name="connsiteY6" fmla="*/ 2157906 h 8101683"/>
                              <a:gd name="connsiteX7" fmla="*/ 1486772 w 4977206"/>
                              <a:gd name="connsiteY7" fmla="*/ 100445 h 8101683"/>
                              <a:gd name="connsiteX0" fmla="*/ 1486772 w 4977206"/>
                              <a:gd name="connsiteY0" fmla="*/ 100445 h 10061904"/>
                              <a:gd name="connsiteX1" fmla="*/ 4977206 w 4977206"/>
                              <a:gd name="connsiteY1" fmla="*/ 0 h 10061904"/>
                              <a:gd name="connsiteX2" fmla="*/ 4795671 w 4977206"/>
                              <a:gd name="connsiteY2" fmla="*/ 1599091 h 10061904"/>
                              <a:gd name="connsiteX3" fmla="*/ 4795671 w 4977206"/>
                              <a:gd name="connsiteY3" fmla="*/ 5009029 h 10061904"/>
                              <a:gd name="connsiteX4" fmla="*/ 4969279 w 4977206"/>
                              <a:gd name="connsiteY4" fmla="*/ 10061904 h 10061904"/>
                              <a:gd name="connsiteX5" fmla="*/ 1842933 w 4977206"/>
                              <a:gd name="connsiteY5" fmla="*/ 5009029 h 10061904"/>
                              <a:gd name="connsiteX6" fmla="*/ 0 w 4977206"/>
                              <a:gd name="connsiteY6" fmla="*/ 2157906 h 10061904"/>
                              <a:gd name="connsiteX7" fmla="*/ 1486772 w 4977206"/>
                              <a:gd name="connsiteY7" fmla="*/ 100445 h 10061904"/>
                              <a:gd name="connsiteX0" fmla="*/ 1486772 w 4977206"/>
                              <a:gd name="connsiteY0" fmla="*/ 100445 h 10061904"/>
                              <a:gd name="connsiteX1" fmla="*/ 4977206 w 4977206"/>
                              <a:gd name="connsiteY1" fmla="*/ 0 h 10061904"/>
                              <a:gd name="connsiteX2" fmla="*/ 4795671 w 4977206"/>
                              <a:gd name="connsiteY2" fmla="*/ 1599091 h 10061904"/>
                              <a:gd name="connsiteX3" fmla="*/ 4795671 w 4977206"/>
                              <a:gd name="connsiteY3" fmla="*/ 5009029 h 10061904"/>
                              <a:gd name="connsiteX4" fmla="*/ 4969279 w 4977206"/>
                              <a:gd name="connsiteY4" fmla="*/ 10061904 h 10061904"/>
                              <a:gd name="connsiteX5" fmla="*/ 3336170 w 4977206"/>
                              <a:gd name="connsiteY5" fmla="*/ 10061795 h 10061904"/>
                              <a:gd name="connsiteX6" fmla="*/ 0 w 4977206"/>
                              <a:gd name="connsiteY6" fmla="*/ 2157906 h 10061904"/>
                              <a:gd name="connsiteX7" fmla="*/ 1486772 w 4977206"/>
                              <a:gd name="connsiteY7" fmla="*/ 100445 h 10061904"/>
                              <a:gd name="connsiteX0" fmla="*/ 1472495 w 4977206"/>
                              <a:gd name="connsiteY0" fmla="*/ 3066 h 10061904"/>
                              <a:gd name="connsiteX1" fmla="*/ 4977206 w 4977206"/>
                              <a:gd name="connsiteY1" fmla="*/ 0 h 10061904"/>
                              <a:gd name="connsiteX2" fmla="*/ 4795671 w 4977206"/>
                              <a:gd name="connsiteY2" fmla="*/ 1599091 h 10061904"/>
                              <a:gd name="connsiteX3" fmla="*/ 4795671 w 4977206"/>
                              <a:gd name="connsiteY3" fmla="*/ 5009029 h 10061904"/>
                              <a:gd name="connsiteX4" fmla="*/ 4969279 w 4977206"/>
                              <a:gd name="connsiteY4" fmla="*/ 10061904 h 10061904"/>
                              <a:gd name="connsiteX5" fmla="*/ 3336170 w 4977206"/>
                              <a:gd name="connsiteY5" fmla="*/ 10061795 h 10061904"/>
                              <a:gd name="connsiteX6" fmla="*/ 0 w 4977206"/>
                              <a:gd name="connsiteY6" fmla="*/ 2157906 h 10061904"/>
                              <a:gd name="connsiteX7" fmla="*/ 1472495 w 4977206"/>
                              <a:gd name="connsiteY7" fmla="*/ 3066 h 10061904"/>
                              <a:gd name="connsiteX0" fmla="*/ 1472495 w 4977206"/>
                              <a:gd name="connsiteY0" fmla="*/ 3066 h 10061904"/>
                              <a:gd name="connsiteX1" fmla="*/ 4977206 w 4977206"/>
                              <a:gd name="connsiteY1" fmla="*/ 0 h 10061904"/>
                              <a:gd name="connsiteX2" fmla="*/ 4795671 w 4977206"/>
                              <a:gd name="connsiteY2" fmla="*/ 1599091 h 10061904"/>
                              <a:gd name="connsiteX3" fmla="*/ 4977206 w 4977206"/>
                              <a:gd name="connsiteY3" fmla="*/ 5014759 h 10061904"/>
                              <a:gd name="connsiteX4" fmla="*/ 4969279 w 4977206"/>
                              <a:gd name="connsiteY4" fmla="*/ 10061904 h 10061904"/>
                              <a:gd name="connsiteX5" fmla="*/ 3336170 w 4977206"/>
                              <a:gd name="connsiteY5" fmla="*/ 10061795 h 10061904"/>
                              <a:gd name="connsiteX6" fmla="*/ 0 w 4977206"/>
                              <a:gd name="connsiteY6" fmla="*/ 2157906 h 10061904"/>
                              <a:gd name="connsiteX7" fmla="*/ 1472495 w 4977206"/>
                              <a:gd name="connsiteY7" fmla="*/ 3066 h 10061904"/>
                              <a:gd name="connsiteX0" fmla="*/ 1472495 w 4977206"/>
                              <a:gd name="connsiteY0" fmla="*/ 3066 h 10061904"/>
                              <a:gd name="connsiteX1" fmla="*/ 4977206 w 4977206"/>
                              <a:gd name="connsiteY1" fmla="*/ 0 h 10061904"/>
                              <a:gd name="connsiteX2" fmla="*/ 4977206 w 4977206"/>
                              <a:gd name="connsiteY2" fmla="*/ 1585647 h 10061904"/>
                              <a:gd name="connsiteX3" fmla="*/ 4977206 w 4977206"/>
                              <a:gd name="connsiteY3" fmla="*/ 5014759 h 10061904"/>
                              <a:gd name="connsiteX4" fmla="*/ 4969279 w 4977206"/>
                              <a:gd name="connsiteY4" fmla="*/ 10061904 h 10061904"/>
                              <a:gd name="connsiteX5" fmla="*/ 3336170 w 4977206"/>
                              <a:gd name="connsiteY5" fmla="*/ 10061795 h 10061904"/>
                              <a:gd name="connsiteX6" fmla="*/ 0 w 4977206"/>
                              <a:gd name="connsiteY6" fmla="*/ 2157906 h 10061904"/>
                              <a:gd name="connsiteX7" fmla="*/ 1472495 w 4977206"/>
                              <a:gd name="connsiteY7" fmla="*/ 3066 h 100619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977206" h="10061904">
                                <a:moveTo>
                                  <a:pt x="1472495" y="3066"/>
                                </a:moveTo>
                                <a:lnTo>
                                  <a:pt x="4977206" y="0"/>
                                </a:lnTo>
                                <a:lnTo>
                                  <a:pt x="4977206" y="1585647"/>
                                </a:lnTo>
                                <a:lnTo>
                                  <a:pt x="4977206" y="5014759"/>
                                </a:lnTo>
                                <a:cubicBezTo>
                                  <a:pt x="4974564" y="6697141"/>
                                  <a:pt x="4971921" y="8379522"/>
                                  <a:pt x="4969279" y="10061904"/>
                                </a:cubicBezTo>
                                <a:lnTo>
                                  <a:pt x="3336170" y="10061795"/>
                                </a:lnTo>
                                <a:lnTo>
                                  <a:pt x="0" y="2157906"/>
                                </a:lnTo>
                                <a:lnTo>
                                  <a:pt x="1472495" y="3066"/>
                                </a:lnTo>
                                <a:close/>
                              </a:path>
                            </a:pathLst>
                          </a:custGeom>
                          <a:blipFill dpi="0" rotWithShape="1">
                            <a:blip r:embed="rId8">
                              <a:alphaModFix amt="25000"/>
                            </a:blip>
                            <a:srcRect/>
                            <a:stretch>
                              <a:fillRect l="-19000" r="-5500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rapecio 8"/>
                        <wps:cNvSpPr/>
                        <wps:spPr>
                          <a:xfrm rot="15171366">
                            <a:off x="-45200" y="7728302"/>
                            <a:ext cx="6315256" cy="1348539"/>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 name="connsiteX0" fmla="*/ 0 w 7670881"/>
                              <a:gd name="connsiteY0" fmla="*/ 1761979 h 1761979"/>
                              <a:gd name="connsiteX1" fmla="*/ 321288 w 7670881"/>
                              <a:gd name="connsiteY1" fmla="*/ 658674 h 1761979"/>
                              <a:gd name="connsiteX2" fmla="*/ 7670881 w 7670881"/>
                              <a:gd name="connsiteY2" fmla="*/ 0 h 1761979"/>
                              <a:gd name="connsiteX3" fmla="*/ 7194676 w 7670881"/>
                              <a:gd name="connsiteY3" fmla="*/ 999106 h 1761979"/>
                              <a:gd name="connsiteX4" fmla="*/ 0 w 7670881"/>
                              <a:gd name="connsiteY4" fmla="*/ 1761979 h 1761979"/>
                              <a:gd name="connsiteX0" fmla="*/ 0 w 7503189"/>
                              <a:gd name="connsiteY0" fmla="*/ 1811752 h 1811752"/>
                              <a:gd name="connsiteX1" fmla="*/ 321288 w 7503189"/>
                              <a:gd name="connsiteY1" fmla="*/ 708447 h 1811752"/>
                              <a:gd name="connsiteX2" fmla="*/ 7503190 w 7503189"/>
                              <a:gd name="connsiteY2" fmla="*/ 0 h 1811752"/>
                              <a:gd name="connsiteX3" fmla="*/ 7194676 w 7503189"/>
                              <a:gd name="connsiteY3" fmla="*/ 1048879 h 1811752"/>
                              <a:gd name="connsiteX4" fmla="*/ 0 w 7503189"/>
                              <a:gd name="connsiteY4" fmla="*/ 1811752 h 1811752"/>
                              <a:gd name="connsiteX0" fmla="*/ 0 w 7536206"/>
                              <a:gd name="connsiteY0" fmla="*/ 1920150 h 1920150"/>
                              <a:gd name="connsiteX1" fmla="*/ 321288 w 7536206"/>
                              <a:gd name="connsiteY1" fmla="*/ 816845 h 1920150"/>
                              <a:gd name="connsiteX2" fmla="*/ 7536206 w 7536206"/>
                              <a:gd name="connsiteY2" fmla="*/ 0 h 1920150"/>
                              <a:gd name="connsiteX3" fmla="*/ 7194676 w 7536206"/>
                              <a:gd name="connsiteY3" fmla="*/ 1157277 h 1920150"/>
                              <a:gd name="connsiteX4" fmla="*/ 0 w 7536206"/>
                              <a:gd name="connsiteY4" fmla="*/ 1920150 h 1920150"/>
                              <a:gd name="connsiteX0" fmla="*/ 0 w 7457431"/>
                              <a:gd name="connsiteY0" fmla="*/ 1948769 h 1948769"/>
                              <a:gd name="connsiteX1" fmla="*/ 321288 w 7457431"/>
                              <a:gd name="connsiteY1" fmla="*/ 845464 h 1948769"/>
                              <a:gd name="connsiteX2" fmla="*/ 7457431 w 7457431"/>
                              <a:gd name="connsiteY2" fmla="*/ 0 h 1948769"/>
                              <a:gd name="connsiteX3" fmla="*/ 7194676 w 7457431"/>
                              <a:gd name="connsiteY3" fmla="*/ 1185896 h 1948769"/>
                              <a:gd name="connsiteX4" fmla="*/ 0 w 7457431"/>
                              <a:gd name="connsiteY4" fmla="*/ 1948769 h 19487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57431" h="1948769">
                                <a:moveTo>
                                  <a:pt x="0" y="1948769"/>
                                </a:moveTo>
                                <a:lnTo>
                                  <a:pt x="321288" y="845464"/>
                                </a:lnTo>
                                <a:lnTo>
                                  <a:pt x="7457431" y="0"/>
                                </a:lnTo>
                                <a:lnTo>
                                  <a:pt x="7194676" y="1185896"/>
                                </a:lnTo>
                                <a:lnTo>
                                  <a:pt x="0" y="1948769"/>
                                </a:lnTo>
                                <a:close/>
                              </a:path>
                            </a:pathLst>
                          </a:custGeom>
                          <a:solidFill>
                            <a:srgbClr val="C00000">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rapecio 8"/>
                        <wps:cNvSpPr/>
                        <wps:spPr>
                          <a:xfrm rot="16883623">
                            <a:off x="4487731" y="9807168"/>
                            <a:ext cx="570429" cy="1122860"/>
                          </a:xfrm>
                          <a:custGeom>
                            <a:avLst/>
                            <a:gdLst>
                              <a:gd name="connsiteX0" fmla="*/ 0 w 9790430"/>
                              <a:gd name="connsiteY0" fmla="*/ 1087755 h 1087755"/>
                              <a:gd name="connsiteX1" fmla="*/ 540614 w 9790430"/>
                              <a:gd name="connsiteY1" fmla="*/ 0 h 1087755"/>
                              <a:gd name="connsiteX2" fmla="*/ 9249816 w 9790430"/>
                              <a:gd name="connsiteY2" fmla="*/ 0 h 1087755"/>
                              <a:gd name="connsiteX3" fmla="*/ 9790430 w 9790430"/>
                              <a:gd name="connsiteY3" fmla="*/ 1087755 h 1087755"/>
                              <a:gd name="connsiteX4" fmla="*/ 0 w 9790430"/>
                              <a:gd name="connsiteY4" fmla="*/ 1087755 h 1087755"/>
                              <a:gd name="connsiteX0" fmla="*/ 0 w 10487270"/>
                              <a:gd name="connsiteY0" fmla="*/ 1087755 h 1087755"/>
                              <a:gd name="connsiteX1" fmla="*/ 540614 w 10487270"/>
                              <a:gd name="connsiteY1" fmla="*/ 0 h 1087755"/>
                              <a:gd name="connsiteX2" fmla="*/ 9249816 w 10487270"/>
                              <a:gd name="connsiteY2" fmla="*/ 0 h 1087755"/>
                              <a:gd name="connsiteX3" fmla="*/ 10487270 w 10487270"/>
                              <a:gd name="connsiteY3" fmla="*/ 338407 h 1087755"/>
                              <a:gd name="connsiteX4" fmla="*/ 0 w 10487270"/>
                              <a:gd name="connsiteY4" fmla="*/ 1087755 h 1087755"/>
                              <a:gd name="connsiteX0" fmla="*/ 0 w 10487270"/>
                              <a:gd name="connsiteY0" fmla="*/ 1291728 h 1291728"/>
                              <a:gd name="connsiteX1" fmla="*/ 540614 w 10487270"/>
                              <a:gd name="connsiteY1" fmla="*/ 203973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487270"/>
                              <a:gd name="connsiteY0" fmla="*/ 1291728 h 1291728"/>
                              <a:gd name="connsiteX1" fmla="*/ 380357 w 10487270"/>
                              <a:gd name="connsiteY1" fmla="*/ 411264 h 1291728"/>
                              <a:gd name="connsiteX2" fmla="*/ 8625367 w 10487270"/>
                              <a:gd name="connsiteY2" fmla="*/ 0 h 1291728"/>
                              <a:gd name="connsiteX3" fmla="*/ 10487270 w 10487270"/>
                              <a:gd name="connsiteY3" fmla="*/ 542380 h 1291728"/>
                              <a:gd name="connsiteX4" fmla="*/ 0 w 10487270"/>
                              <a:gd name="connsiteY4" fmla="*/ 1291728 h 1291728"/>
                              <a:gd name="connsiteX0" fmla="*/ 0 w 10050735"/>
                              <a:gd name="connsiteY0" fmla="*/ 1291728 h 1291728"/>
                              <a:gd name="connsiteX1" fmla="*/ 380357 w 10050735"/>
                              <a:gd name="connsiteY1" fmla="*/ 411264 h 1291728"/>
                              <a:gd name="connsiteX2" fmla="*/ 8625367 w 10050735"/>
                              <a:gd name="connsiteY2" fmla="*/ 0 h 1291728"/>
                              <a:gd name="connsiteX3" fmla="*/ 10050735 w 10050735"/>
                              <a:gd name="connsiteY3" fmla="*/ 420480 h 1291728"/>
                              <a:gd name="connsiteX4" fmla="*/ 0 w 10050735"/>
                              <a:gd name="connsiteY4" fmla="*/ 1291728 h 1291728"/>
                              <a:gd name="connsiteX0" fmla="*/ 0 w 10050735"/>
                              <a:gd name="connsiteY0" fmla="*/ 1548999 h 1548999"/>
                              <a:gd name="connsiteX1" fmla="*/ 380357 w 10050735"/>
                              <a:gd name="connsiteY1" fmla="*/ 668535 h 1548999"/>
                              <a:gd name="connsiteX2" fmla="*/ 7754451 w 10050735"/>
                              <a:gd name="connsiteY2" fmla="*/ 0 h 1548999"/>
                              <a:gd name="connsiteX3" fmla="*/ 10050735 w 10050735"/>
                              <a:gd name="connsiteY3" fmla="*/ 677751 h 1548999"/>
                              <a:gd name="connsiteX4" fmla="*/ 0 w 10050735"/>
                              <a:gd name="connsiteY4" fmla="*/ 1548999 h 1548999"/>
                              <a:gd name="connsiteX0" fmla="*/ 0 w 9967165"/>
                              <a:gd name="connsiteY0" fmla="*/ 1761979 h 1761979"/>
                              <a:gd name="connsiteX1" fmla="*/ 296787 w 9967165"/>
                              <a:gd name="connsiteY1" fmla="*/ 668535 h 1761979"/>
                              <a:gd name="connsiteX2" fmla="*/ 7670881 w 9967165"/>
                              <a:gd name="connsiteY2" fmla="*/ 0 h 1761979"/>
                              <a:gd name="connsiteX3" fmla="*/ 9967165 w 9967165"/>
                              <a:gd name="connsiteY3" fmla="*/ 677751 h 1761979"/>
                              <a:gd name="connsiteX4" fmla="*/ 0 w 9967165"/>
                              <a:gd name="connsiteY4" fmla="*/ 1761979 h 1761979"/>
                              <a:gd name="connsiteX0" fmla="*/ 0 w 9967165"/>
                              <a:gd name="connsiteY0" fmla="*/ 1761979 h 1761979"/>
                              <a:gd name="connsiteX1" fmla="*/ 321288 w 9967165"/>
                              <a:gd name="connsiteY1" fmla="*/ 658674 h 1761979"/>
                              <a:gd name="connsiteX2" fmla="*/ 7670881 w 9967165"/>
                              <a:gd name="connsiteY2" fmla="*/ 0 h 1761979"/>
                              <a:gd name="connsiteX3" fmla="*/ 9967165 w 9967165"/>
                              <a:gd name="connsiteY3" fmla="*/ 677751 h 1761979"/>
                              <a:gd name="connsiteX4" fmla="*/ 0 w 9967165"/>
                              <a:gd name="connsiteY4" fmla="*/ 1761979 h 1761979"/>
                              <a:gd name="connsiteX0" fmla="*/ 0 w 7670881"/>
                              <a:gd name="connsiteY0" fmla="*/ 1761979 h 1761979"/>
                              <a:gd name="connsiteX1" fmla="*/ 321288 w 7670881"/>
                              <a:gd name="connsiteY1" fmla="*/ 658674 h 1761979"/>
                              <a:gd name="connsiteX2" fmla="*/ 7670881 w 7670881"/>
                              <a:gd name="connsiteY2" fmla="*/ 0 h 1761979"/>
                              <a:gd name="connsiteX3" fmla="*/ 7194676 w 7670881"/>
                              <a:gd name="connsiteY3" fmla="*/ 999106 h 1761979"/>
                              <a:gd name="connsiteX4" fmla="*/ 0 w 7670881"/>
                              <a:gd name="connsiteY4" fmla="*/ 1761979 h 1761979"/>
                              <a:gd name="connsiteX0" fmla="*/ 0 w 7503189"/>
                              <a:gd name="connsiteY0" fmla="*/ 1811752 h 1811752"/>
                              <a:gd name="connsiteX1" fmla="*/ 321288 w 7503189"/>
                              <a:gd name="connsiteY1" fmla="*/ 708447 h 1811752"/>
                              <a:gd name="connsiteX2" fmla="*/ 7503190 w 7503189"/>
                              <a:gd name="connsiteY2" fmla="*/ 0 h 1811752"/>
                              <a:gd name="connsiteX3" fmla="*/ 7194676 w 7503189"/>
                              <a:gd name="connsiteY3" fmla="*/ 1048879 h 1811752"/>
                              <a:gd name="connsiteX4" fmla="*/ 0 w 7503189"/>
                              <a:gd name="connsiteY4" fmla="*/ 1811752 h 1811752"/>
                              <a:gd name="connsiteX0" fmla="*/ 0 w 7536206"/>
                              <a:gd name="connsiteY0" fmla="*/ 1920150 h 1920150"/>
                              <a:gd name="connsiteX1" fmla="*/ 321288 w 7536206"/>
                              <a:gd name="connsiteY1" fmla="*/ 816845 h 1920150"/>
                              <a:gd name="connsiteX2" fmla="*/ 7536206 w 7536206"/>
                              <a:gd name="connsiteY2" fmla="*/ 0 h 1920150"/>
                              <a:gd name="connsiteX3" fmla="*/ 7194676 w 7536206"/>
                              <a:gd name="connsiteY3" fmla="*/ 1157277 h 1920150"/>
                              <a:gd name="connsiteX4" fmla="*/ 0 w 7536206"/>
                              <a:gd name="connsiteY4" fmla="*/ 1920150 h 1920150"/>
                              <a:gd name="connsiteX0" fmla="*/ -1 w 7765497"/>
                              <a:gd name="connsiteY0" fmla="*/ 2085612 h 2085612"/>
                              <a:gd name="connsiteX1" fmla="*/ 550579 w 7765497"/>
                              <a:gd name="connsiteY1" fmla="*/ 816845 h 2085612"/>
                              <a:gd name="connsiteX2" fmla="*/ 7765497 w 7765497"/>
                              <a:gd name="connsiteY2" fmla="*/ 0 h 2085612"/>
                              <a:gd name="connsiteX3" fmla="*/ 7423967 w 7765497"/>
                              <a:gd name="connsiteY3" fmla="*/ 1157277 h 2085612"/>
                              <a:gd name="connsiteX4" fmla="*/ -1 w 7765497"/>
                              <a:gd name="connsiteY4" fmla="*/ 2085612 h 2085612"/>
                              <a:gd name="connsiteX0" fmla="*/ -1 w 7765497"/>
                              <a:gd name="connsiteY0" fmla="*/ 2085612 h 2085612"/>
                              <a:gd name="connsiteX1" fmla="*/ 550579 w 7765497"/>
                              <a:gd name="connsiteY1" fmla="*/ 816845 h 2085612"/>
                              <a:gd name="connsiteX2" fmla="*/ 7765497 w 7765497"/>
                              <a:gd name="connsiteY2" fmla="*/ 0 h 2085612"/>
                              <a:gd name="connsiteX3" fmla="*/ 5269611 w 7765497"/>
                              <a:gd name="connsiteY3" fmla="*/ 1949399 h 2085612"/>
                              <a:gd name="connsiteX4" fmla="*/ -1 w 7765497"/>
                              <a:gd name="connsiteY4" fmla="*/ 2085612 h 2085612"/>
                              <a:gd name="connsiteX0" fmla="*/ -1 w 5269609"/>
                              <a:gd name="connsiteY0" fmla="*/ 1268767 h 1268767"/>
                              <a:gd name="connsiteX1" fmla="*/ 550579 w 5269609"/>
                              <a:gd name="connsiteY1" fmla="*/ 0 h 1268767"/>
                              <a:gd name="connsiteX2" fmla="*/ 4391088 w 5269609"/>
                              <a:gd name="connsiteY2" fmla="*/ 581 h 1268767"/>
                              <a:gd name="connsiteX3" fmla="*/ 5269611 w 5269609"/>
                              <a:gd name="connsiteY3" fmla="*/ 1132554 h 1268767"/>
                              <a:gd name="connsiteX4" fmla="*/ -1 w 5269609"/>
                              <a:gd name="connsiteY4" fmla="*/ 1268767 h 1268767"/>
                              <a:gd name="connsiteX0" fmla="*/ 513060 w 5782670"/>
                              <a:gd name="connsiteY0" fmla="*/ 1268186 h 1268186"/>
                              <a:gd name="connsiteX1" fmla="*/ 2 w 5782670"/>
                              <a:gd name="connsiteY1" fmla="*/ 607363 h 1268186"/>
                              <a:gd name="connsiteX2" fmla="*/ 4904149 w 5782670"/>
                              <a:gd name="connsiteY2" fmla="*/ 0 h 1268186"/>
                              <a:gd name="connsiteX3" fmla="*/ 5782672 w 5782670"/>
                              <a:gd name="connsiteY3" fmla="*/ 1131973 h 1268186"/>
                              <a:gd name="connsiteX4" fmla="*/ 513060 w 5782670"/>
                              <a:gd name="connsiteY4" fmla="*/ 1268186 h 1268186"/>
                              <a:gd name="connsiteX0" fmla="*/ 624369 w 5893979"/>
                              <a:gd name="connsiteY0" fmla="*/ 1268186 h 1268186"/>
                              <a:gd name="connsiteX1" fmla="*/ -1 w 5893979"/>
                              <a:gd name="connsiteY1" fmla="*/ 484822 h 1268186"/>
                              <a:gd name="connsiteX2" fmla="*/ 5015458 w 5893979"/>
                              <a:gd name="connsiteY2" fmla="*/ 0 h 1268186"/>
                              <a:gd name="connsiteX3" fmla="*/ 5893981 w 5893979"/>
                              <a:gd name="connsiteY3" fmla="*/ 1131973 h 1268186"/>
                              <a:gd name="connsiteX4" fmla="*/ 624369 w 5893979"/>
                              <a:gd name="connsiteY4" fmla="*/ 1268186 h 1268186"/>
                              <a:gd name="connsiteX0" fmla="*/ 624369 w 5893979"/>
                              <a:gd name="connsiteY0" fmla="*/ 1349877 h 1349877"/>
                              <a:gd name="connsiteX1" fmla="*/ -1 w 5893979"/>
                              <a:gd name="connsiteY1" fmla="*/ 566513 h 1349877"/>
                              <a:gd name="connsiteX2" fmla="*/ 4943948 w 5893979"/>
                              <a:gd name="connsiteY2" fmla="*/ 0 h 1349877"/>
                              <a:gd name="connsiteX3" fmla="*/ 5893981 w 5893979"/>
                              <a:gd name="connsiteY3" fmla="*/ 1213664 h 1349877"/>
                              <a:gd name="connsiteX4" fmla="*/ 624369 w 5893979"/>
                              <a:gd name="connsiteY4" fmla="*/ 1349877 h 1349877"/>
                              <a:gd name="connsiteX0" fmla="*/ 624369 w 5893979"/>
                              <a:gd name="connsiteY0" fmla="*/ 1131406 h 1131406"/>
                              <a:gd name="connsiteX1" fmla="*/ -1 w 5893979"/>
                              <a:gd name="connsiteY1" fmla="*/ 348042 h 1131406"/>
                              <a:gd name="connsiteX2" fmla="*/ 4439108 w 5893979"/>
                              <a:gd name="connsiteY2" fmla="*/ 0 h 1131406"/>
                              <a:gd name="connsiteX3" fmla="*/ 5893981 w 5893979"/>
                              <a:gd name="connsiteY3" fmla="*/ 995193 h 1131406"/>
                              <a:gd name="connsiteX4" fmla="*/ 624369 w 5893979"/>
                              <a:gd name="connsiteY4" fmla="*/ 1131406 h 1131406"/>
                              <a:gd name="connsiteX0" fmla="*/ 510389 w 5779999"/>
                              <a:gd name="connsiteY0" fmla="*/ 1131406 h 1131406"/>
                              <a:gd name="connsiteX1" fmla="*/ 0 w 5779999"/>
                              <a:gd name="connsiteY1" fmla="*/ 304012 h 1131406"/>
                              <a:gd name="connsiteX2" fmla="*/ 4325128 w 5779999"/>
                              <a:gd name="connsiteY2" fmla="*/ 0 h 1131406"/>
                              <a:gd name="connsiteX3" fmla="*/ 5780001 w 5779999"/>
                              <a:gd name="connsiteY3" fmla="*/ 995193 h 1131406"/>
                              <a:gd name="connsiteX4" fmla="*/ 510389 w 5779999"/>
                              <a:gd name="connsiteY4" fmla="*/ 1131406 h 1131406"/>
                              <a:gd name="connsiteX0" fmla="*/ 674888 w 5944498"/>
                              <a:gd name="connsiteY0" fmla="*/ 1131406 h 1131406"/>
                              <a:gd name="connsiteX1" fmla="*/ 0 w 5944498"/>
                              <a:gd name="connsiteY1" fmla="*/ 185512 h 1131406"/>
                              <a:gd name="connsiteX2" fmla="*/ 4489627 w 5944498"/>
                              <a:gd name="connsiteY2" fmla="*/ 0 h 1131406"/>
                              <a:gd name="connsiteX3" fmla="*/ 5944500 w 5944498"/>
                              <a:gd name="connsiteY3" fmla="*/ 995193 h 1131406"/>
                              <a:gd name="connsiteX4" fmla="*/ 674888 w 5944498"/>
                              <a:gd name="connsiteY4" fmla="*/ 1131406 h 1131406"/>
                              <a:gd name="connsiteX0" fmla="*/ 674888 w 5944498"/>
                              <a:gd name="connsiteY0" fmla="*/ 1131405 h 1131405"/>
                              <a:gd name="connsiteX1" fmla="*/ 0 w 5944498"/>
                              <a:gd name="connsiteY1" fmla="*/ 185511 h 1131405"/>
                              <a:gd name="connsiteX2" fmla="*/ 4489620 w 5944498"/>
                              <a:gd name="connsiteY2" fmla="*/ 0 h 1131405"/>
                              <a:gd name="connsiteX3" fmla="*/ 5944500 w 5944498"/>
                              <a:gd name="connsiteY3" fmla="*/ 995192 h 1131405"/>
                              <a:gd name="connsiteX4" fmla="*/ 674888 w 5944498"/>
                              <a:gd name="connsiteY4" fmla="*/ 1131405 h 1131405"/>
                              <a:gd name="connsiteX0" fmla="*/ 674888 w 5944498"/>
                              <a:gd name="connsiteY0" fmla="*/ 1131405 h 1131405"/>
                              <a:gd name="connsiteX1" fmla="*/ 0 w 5944498"/>
                              <a:gd name="connsiteY1" fmla="*/ 185511 h 1131405"/>
                              <a:gd name="connsiteX2" fmla="*/ 4489625 w 5944498"/>
                              <a:gd name="connsiteY2" fmla="*/ 0 h 1131405"/>
                              <a:gd name="connsiteX3" fmla="*/ 5944500 w 5944498"/>
                              <a:gd name="connsiteY3" fmla="*/ 995192 h 1131405"/>
                              <a:gd name="connsiteX4" fmla="*/ 674888 w 5944498"/>
                              <a:gd name="connsiteY4" fmla="*/ 1131405 h 1131405"/>
                              <a:gd name="connsiteX0" fmla="*/ 674878 w 5944488"/>
                              <a:gd name="connsiteY0" fmla="*/ 1131405 h 1131405"/>
                              <a:gd name="connsiteX1" fmla="*/ 3 w 5944488"/>
                              <a:gd name="connsiteY1" fmla="*/ 185512 h 1131405"/>
                              <a:gd name="connsiteX2" fmla="*/ 4489615 w 5944488"/>
                              <a:gd name="connsiteY2" fmla="*/ 0 h 1131405"/>
                              <a:gd name="connsiteX3" fmla="*/ 5944490 w 5944488"/>
                              <a:gd name="connsiteY3" fmla="*/ 995192 h 1131405"/>
                              <a:gd name="connsiteX4" fmla="*/ 674878 w 5944488"/>
                              <a:gd name="connsiteY4" fmla="*/ 1131405 h 1131405"/>
                              <a:gd name="connsiteX0" fmla="*/ 510379 w 5779989"/>
                              <a:gd name="connsiteY0" fmla="*/ 1131405 h 1131405"/>
                              <a:gd name="connsiteX1" fmla="*/ 2 w 5779989"/>
                              <a:gd name="connsiteY1" fmla="*/ 304011 h 1131405"/>
                              <a:gd name="connsiteX2" fmla="*/ 4325116 w 5779989"/>
                              <a:gd name="connsiteY2" fmla="*/ 0 h 1131405"/>
                              <a:gd name="connsiteX3" fmla="*/ 5779991 w 5779989"/>
                              <a:gd name="connsiteY3" fmla="*/ 995192 h 1131405"/>
                              <a:gd name="connsiteX4" fmla="*/ 510379 w 5779989"/>
                              <a:gd name="connsiteY4" fmla="*/ 1131405 h 1131405"/>
                              <a:gd name="connsiteX0" fmla="*/ 1569752 w 5779989"/>
                              <a:gd name="connsiteY0" fmla="*/ 1127487 h 1127487"/>
                              <a:gd name="connsiteX1" fmla="*/ 2 w 5779989"/>
                              <a:gd name="connsiteY1" fmla="*/ 304011 h 1127487"/>
                              <a:gd name="connsiteX2" fmla="*/ 4325116 w 5779989"/>
                              <a:gd name="connsiteY2" fmla="*/ 0 h 1127487"/>
                              <a:gd name="connsiteX3" fmla="*/ 5779991 w 5779989"/>
                              <a:gd name="connsiteY3" fmla="*/ 995192 h 1127487"/>
                              <a:gd name="connsiteX4" fmla="*/ 1569752 w 5779989"/>
                              <a:gd name="connsiteY4" fmla="*/ 1127487 h 1127487"/>
                              <a:gd name="connsiteX0" fmla="*/ 1628349 w 5779989"/>
                              <a:gd name="connsiteY0" fmla="*/ 1169700 h 1169700"/>
                              <a:gd name="connsiteX1" fmla="*/ 2 w 5779989"/>
                              <a:gd name="connsiteY1" fmla="*/ 304011 h 1169700"/>
                              <a:gd name="connsiteX2" fmla="*/ 4325116 w 5779989"/>
                              <a:gd name="connsiteY2" fmla="*/ 0 h 1169700"/>
                              <a:gd name="connsiteX3" fmla="*/ 5779991 w 5779989"/>
                              <a:gd name="connsiteY3" fmla="*/ 995192 h 1169700"/>
                              <a:gd name="connsiteX4" fmla="*/ 1628349 w 5779989"/>
                              <a:gd name="connsiteY4" fmla="*/ 1169700 h 1169700"/>
                              <a:gd name="connsiteX0" fmla="*/ 1628349 w 6282676"/>
                              <a:gd name="connsiteY0" fmla="*/ 1169700 h 1169700"/>
                              <a:gd name="connsiteX1" fmla="*/ 2 w 6282676"/>
                              <a:gd name="connsiteY1" fmla="*/ 304011 h 1169700"/>
                              <a:gd name="connsiteX2" fmla="*/ 4325116 w 6282676"/>
                              <a:gd name="connsiteY2" fmla="*/ 0 h 1169700"/>
                              <a:gd name="connsiteX3" fmla="*/ 6282676 w 6282676"/>
                              <a:gd name="connsiteY3" fmla="*/ 1102643 h 1169700"/>
                              <a:gd name="connsiteX4" fmla="*/ 1628349 w 6282676"/>
                              <a:gd name="connsiteY4" fmla="*/ 1169700 h 1169700"/>
                              <a:gd name="connsiteX0" fmla="*/ 1628349 w 6282676"/>
                              <a:gd name="connsiteY0" fmla="*/ 1175661 h 1175661"/>
                              <a:gd name="connsiteX1" fmla="*/ 2 w 6282676"/>
                              <a:gd name="connsiteY1" fmla="*/ 309972 h 1175661"/>
                              <a:gd name="connsiteX2" fmla="*/ 4743515 w 6282676"/>
                              <a:gd name="connsiteY2" fmla="*/ 0 h 1175661"/>
                              <a:gd name="connsiteX3" fmla="*/ 6282676 w 6282676"/>
                              <a:gd name="connsiteY3" fmla="*/ 1108604 h 1175661"/>
                              <a:gd name="connsiteX4" fmla="*/ 1628349 w 6282676"/>
                              <a:gd name="connsiteY4" fmla="*/ 1175661 h 1175661"/>
                              <a:gd name="connsiteX0" fmla="*/ 1209983 w 5864310"/>
                              <a:gd name="connsiteY0" fmla="*/ 1175661 h 1175661"/>
                              <a:gd name="connsiteX1" fmla="*/ 5 w 5864310"/>
                              <a:gd name="connsiteY1" fmla="*/ 304037 h 1175661"/>
                              <a:gd name="connsiteX2" fmla="*/ 4325149 w 5864310"/>
                              <a:gd name="connsiteY2" fmla="*/ 0 h 1175661"/>
                              <a:gd name="connsiteX3" fmla="*/ 5864310 w 5864310"/>
                              <a:gd name="connsiteY3" fmla="*/ 1108604 h 1175661"/>
                              <a:gd name="connsiteX4" fmla="*/ 1209983 w 5864310"/>
                              <a:gd name="connsiteY4" fmla="*/ 1175661 h 11756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64310" h="1175661">
                                <a:moveTo>
                                  <a:pt x="1209983" y="1175661"/>
                                </a:moveTo>
                                <a:lnTo>
                                  <a:pt x="5" y="304037"/>
                                </a:lnTo>
                                <a:lnTo>
                                  <a:pt x="4325149" y="0"/>
                                </a:lnTo>
                                <a:lnTo>
                                  <a:pt x="5864310" y="1108604"/>
                                </a:lnTo>
                                <a:lnTo>
                                  <a:pt x="1209983" y="1175661"/>
                                </a:lnTo>
                                <a:close/>
                              </a:path>
                            </a:pathLst>
                          </a:custGeom>
                          <a:solidFill>
                            <a:srgbClr val="C00000">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4C6504" id="Grupo 18" o:spid="_x0000_s1026" style="position:absolute;margin-left:106.95pt;margin-top:-114.9pt;width:420.7pt;height:1013pt;z-index:251668480;mso-width-relative:margin;mso-height-relative:margin" coordorigin="-82" coordsize="53426,12864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GAAA&#13;&#10;AAAAAAAAAAAAAAAAAAAAAAAAAAAAAAAAAAAAAAAAAAAAAAAAAAAAAAAAAAAAAAAAAAAAAAAAAAAA&#13;&#10;AAAAAAAAAAAAAAAAAAAAAAAAAAAAAAAAAAAAACI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CQAJAAALWAewDSAJTgBOAAgA1f07Al38CACzA9X9OwIIAPgBDgEOAQQABAAEAPr+&#13;&#10;+v4Q/v0B//8YAAIAAAEAAgADAAQABQAGAAcACAAJAAoAAJ8ABwBwACIAIsXwAAAAAAAAAP////8A&#13;&#10;AAAAAAAAAAAAAAAAAAAAlwAAAAAAAAAAAAAAAAAAAAAAAAAAAAAAAAAAAAAAAAAAAAAAAAAAAAAA&#13;&#10;AAAAAAAAAAAAAAAAAAAAAAAAAAAAAAAASDE5MzE5OT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">
                <v:shape id="Trapecio 8" o:spid="_x0000_s1027" style="position:absolute;left:-35830;top:52773;width:99675;height:17622;rotation:-6981837fd;visibility:visible;mso-wrap-style:square;v-text-anchor:middle" coordsize="9967165,1761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" path="m,1761979l321288,658674,7670881,,9967165,677751,,1761979xe" fillcolor="#ffc000" stroked="f" strokeweight="1pt">
                  <v:stroke joinstyle="miter"/>
                  <v:path arrowok="t" o:connecttype="custom" o:connectlocs="0,1762162;321297,658742;7671098,0;9967447,677821;0,1762162" o:connectangles="0,0,0,0,0"/>
                </v:shape>
                <v:shape id="Trapecio 8" o:spid="_x0000_s1028" style="position:absolute;left:-7213;top:7131;width:26073;height:11812;rotation:8097560fd;visibility:visible;mso-wrap-style:square;v-text-anchor:middle" coordsize="5853063,969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" path="m1243441,813099l,,5853063,40844,4164759,969240,1243441,813099xe" fillcolor="#ffc000" stroked="f" strokeweight="1pt">
                  <v:fill opacity="46003f"/>
                  <v:stroke joinstyle="miter"/>
                  <v:path arrowok="t" o:connecttype="custom" o:connectlocs="553922,990992;0,0;2607394,49780;1855297,1181294;553922,990992" o:connectangles="0,0,0,0,0"/>
                </v:shape>
                <v:shape id="Trapecio 8" o:spid="_x0000_s1029" style="position:absolute;left:-26107;top:79621;width:84406;height:13648;rotation:-6981837fd;visibility:visible;mso-wrap-style:square;v-text-anchor:middle" coordsize="9967165,1761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" path="m,1761979l321288,658674,7670881,,9967165,677751,,1761979xe" fillcolor="#ffc000" stroked="f" strokeweight="1pt">
                  <v:fill opacity="46003f"/>
                  <v:stroke joinstyle="miter"/>
                  <v:path arrowok="t" o:connecttype="custom" o:connectlocs="0,1364743;272080,510177;6496014,0;8440601,524953;0,1364743" o:connectangles="0,0,0,0,0"/>
                </v:shape>
                <v:shape id="Recortar rectángulo de esquina diagonal 11" o:spid="_x0000_s1030" style="position:absolute;left:3188;top:5457;width:49772;height:100619;visibility:visible;mso-wrap-style:square;v-text-anchor:middle" coordsize="4977206,10061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" path="m1472495,3066l4977206,r,1585647l4977206,5014759v-2642,1682382,-5285,3364763,-7927,5047145l3336170,10061795,,2157906,1472495,3066xe" stroked="f" strokeweight="1pt">
                  <v:fill r:id="rId9" o:title="" opacity=".25" recolor="t" rotate="t" type="frame"/>
                  <v:stroke joinstyle="miter"/>
                  <v:path arrowok="t" o:connecttype="custom" o:connectlocs="1472495,3066;4977206,0;4977206,1585647;4977206,5014759;4969279,10061904;3336170,10061795;0,2157906;1472495,3066" o:connectangles="0,0,0,0,0,0,0,0"/>
                </v:shape>
                <v:shape id="Trapecio 8" o:spid="_x0000_s1031" style="position:absolute;left:-453;top:77283;width:63153;height:13485;rotation:-7021783fd;visibility:visible;mso-wrap-style:square;v-text-anchor:middle" coordsize="7457431,1948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" path="m,1948769l321288,845464,7457431,,7194676,1185896,,1948769xe" fillcolor="#c00000" stroked="f" strokeweight="1pt">
                  <v:fill opacity="32896f"/>
                  <v:stroke joinstyle="miter"/>
                  <v:path arrowok="t" o:connecttype="custom" o:connectlocs="0,1348539;272080,585057;6315256,0;6092744,820634;0,1348539" o:connectangles="0,0,0,0,0"/>
                </v:shape>
                <v:shape id="Trapecio 8" o:spid="_x0000_s1032" style="position:absolute;left:44876;top:98072;width:5705;height:11228;rotation:-5151541fd;visibility:visible;mso-wrap-style:square;v-text-anchor:middle" coordsize="5864310,11756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" path="m1209983,1175661l5,304037,4325149,,5864310,1108604r-4654327,67057xe" fillcolor="#c00000" stroked="f" strokeweight="1pt">
                  <v:fill opacity="32896f"/>
                  <v:stroke joinstyle="miter"/>
                  <v:path arrowok="t" o:connecttype="custom" o:connectlocs="117697,1122860;0,290382;420713,0;570429,1058815;117697,1122860" o:connectangles="0,0,0,0,0"/>
                </v:shape>
              </v:group>
            </w:pict>
          </mc:Fallback>
        </mc:AlternateContent>
      </w:r>
      <w:r w:rsidR="00AA6D26" w:rsidRPr="004E03D7">
        <w:rPr>
          <w:noProof/>
        </w:rPr>
        <mc:AlternateContent>
          <mc:Choice Requires="wps">
            <w:drawing>
              <wp:anchor distT="0" distB="0" distL="114300" distR="114300" simplePos="0" relativeHeight="251657216" behindDoc="0" locked="0" layoutInCell="1" allowOverlap="1">
                <wp:simplePos x="0" y="0"/>
                <wp:positionH relativeFrom="column">
                  <wp:posOffset>-1080135</wp:posOffset>
                </wp:positionH>
                <wp:positionV relativeFrom="paragraph">
                  <wp:posOffset>-899795</wp:posOffset>
                </wp:positionV>
                <wp:extent cx="7772400" cy="10058400"/>
                <wp:effectExtent l="0" t="0" r="12700" b="12700"/>
                <wp:wrapNone/>
                <wp:docPr id="7" name="Rectángulo 7"/>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E1E55" id="Rectángulo 7" o:spid="_x0000_s1026" style="position:absolute;margin-left:-85.05pt;margin-top:-70.85pt;width:612pt;height:11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" fillcolor="#272727 [2749]" strokecolor="#1f3763 [1604]" strokeweight="1pt"/>
            </w:pict>
          </mc:Fallback>
        </mc:AlternateContent>
      </w:r>
    </w:p>
    <w:p w:rsidR="00AA6D26" w:rsidRPr="008367E7" w:rsidRDefault="00014FE9" w:rsidP="00203A9B">
      <w:pPr>
        <w:pStyle w:val="Ttulo"/>
        <w:rPr>
          <w:lang w:val="es-ES"/>
          <w:rPrChange w:id="1" w:author="Jenny Marcela Garces Delgado" w:date="2020-04-25T18:21:00Z">
            <w:rPr>
              <w:noProof/>
              <w:lang w:val="es-ES"/>
            </w:rPr>
          </w:rPrChange>
        </w:rPr>
      </w:pPr>
      <w:r w:rsidRPr="004E03D7">
        <w:rPr>
          <w:noProof/>
          <w:lang w:val="es-ES"/>
        </w:rPr>
        <mc:AlternateContent>
          <mc:Choice Requires="wpg">
            <w:drawing>
              <wp:anchor distT="0" distB="0" distL="114300" distR="114300" simplePos="0" relativeHeight="251674624" behindDoc="0" locked="0" layoutInCell="1" allowOverlap="1">
                <wp:simplePos x="0" y="0"/>
                <wp:positionH relativeFrom="column">
                  <wp:posOffset>-800735</wp:posOffset>
                </wp:positionH>
                <wp:positionV relativeFrom="paragraph">
                  <wp:posOffset>7141845</wp:posOffset>
                </wp:positionV>
                <wp:extent cx="5488940" cy="1437005"/>
                <wp:effectExtent l="0" t="0" r="0" b="0"/>
                <wp:wrapNone/>
                <wp:docPr id="13" name="Grupo 13"/>
                <wp:cNvGraphicFramePr/>
                <a:graphic xmlns:a="http://schemas.openxmlformats.org/drawingml/2006/main">
                  <a:graphicData uri="http://schemas.microsoft.com/office/word/2010/wordprocessingGroup">
                    <wpg:wgp>
                      <wpg:cNvGrpSpPr/>
                      <wpg:grpSpPr>
                        <a:xfrm>
                          <a:off x="0" y="0"/>
                          <a:ext cx="5488940" cy="1437005"/>
                          <a:chOff x="0" y="224790"/>
                          <a:chExt cx="5488940" cy="1437005"/>
                        </a:xfrm>
                      </wpg:grpSpPr>
                      <wps:wsp>
                        <wps:cNvPr id="15" name="Cuadro de texto 15"/>
                        <wps:cNvSpPr txBox="1"/>
                        <wps:spPr>
                          <a:xfrm>
                            <a:off x="0" y="787400"/>
                            <a:ext cx="4229735" cy="442595"/>
                          </a:xfrm>
                          <a:prstGeom prst="rect">
                            <a:avLst/>
                          </a:prstGeom>
                          <a:noFill/>
                          <a:ln w="6350">
                            <a:noFill/>
                          </a:ln>
                        </wps:spPr>
                        <wps:txbx>
                          <w:txbxContent>
                            <w:p w:rsidR="00A651F0" w:rsidRPr="00A651F0" w:rsidRDefault="00014FE9" w:rsidP="00014FE9">
                              <w:pPr>
                                <w:rPr>
                                  <w:rFonts w:asciiTheme="majorHAnsi" w:hAnsiTheme="majorHAnsi" w:cstheme="majorHAnsi"/>
                                  <w:color w:val="FFFFFF" w:themeColor="background1"/>
                                  <w:sz w:val="40"/>
                                  <w:szCs w:val="40"/>
                                </w:rPr>
                              </w:pPr>
                              <w:r>
                                <w:rPr>
                                  <w:rFonts w:asciiTheme="majorHAnsi" w:hAnsiTheme="majorHAnsi" w:cstheme="majorHAnsi"/>
                                  <w:color w:val="FFFFFF" w:themeColor="background1"/>
                                  <w:sz w:val="40"/>
                                  <w:szCs w:val="40"/>
                                </w:rPr>
                                <w:t>Autor</w:t>
                              </w:r>
                              <w:r w:rsidR="00DC6770">
                                <w:rPr>
                                  <w:rFonts w:asciiTheme="majorHAnsi" w:hAnsiTheme="majorHAnsi" w:cstheme="majorHAnsi"/>
                                  <w:color w:val="FFFFFF" w:themeColor="background1"/>
                                  <w:sz w:val="40"/>
                                  <w:szCs w:val="40"/>
                                </w:rPr>
                                <w:t>a</w:t>
                              </w:r>
                              <w:r>
                                <w:rPr>
                                  <w:rFonts w:asciiTheme="majorHAnsi" w:hAnsiTheme="majorHAnsi" w:cstheme="majorHAnsi"/>
                                  <w:color w:val="FFFFFF" w:themeColor="background1"/>
                                  <w:sz w:val="40"/>
                                  <w:szCs w:val="40"/>
                                </w:rPr>
                                <w:t xml:space="preserve">: </w:t>
                              </w:r>
                              <w:r w:rsidR="00A651F0" w:rsidRPr="00A651F0">
                                <w:rPr>
                                  <w:rFonts w:asciiTheme="majorHAnsi" w:hAnsiTheme="majorHAnsi" w:cstheme="majorHAnsi"/>
                                  <w:color w:val="FFFFFF" w:themeColor="background1"/>
                                  <w:sz w:val="40"/>
                                  <w:szCs w:val="40"/>
                                </w:rPr>
                                <w:t>JENNY GARCES DELGADO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12700" y="1219200"/>
                            <a:ext cx="3411220" cy="442595"/>
                          </a:xfrm>
                          <a:prstGeom prst="rect">
                            <a:avLst/>
                          </a:prstGeom>
                          <a:noFill/>
                          <a:ln w="6350">
                            <a:noFill/>
                          </a:ln>
                        </wps:spPr>
                        <wps:txbx>
                          <w:txbxContent>
                            <w:p w:rsidR="00A651F0" w:rsidRPr="00B74A61" w:rsidRDefault="00A651F0" w:rsidP="00014FE9">
                              <w:pPr>
                                <w:rPr>
                                  <w:rFonts w:asciiTheme="majorHAnsi" w:hAnsiTheme="majorHAnsi" w:cstheme="majorHAnsi"/>
                                  <w:color w:val="FFFFFF" w:themeColor="background1"/>
                                </w:rPr>
                              </w:pPr>
                              <w:r w:rsidRPr="00B74A61">
                                <w:rPr>
                                  <w:rFonts w:asciiTheme="majorHAnsi" w:hAnsiTheme="majorHAnsi" w:cstheme="majorHAnsi"/>
                                  <w:color w:val="FFFFFF" w:themeColor="background1"/>
                                </w:rPr>
                                <w:t>UNIVERSIDAD PONTIFICIA BOLIVARIANA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0" y="224790"/>
                            <a:ext cx="5488940" cy="787400"/>
                          </a:xfrm>
                          <a:prstGeom prst="rect">
                            <a:avLst/>
                          </a:prstGeom>
                          <a:noFill/>
                          <a:ln w="6350">
                            <a:noFill/>
                          </a:ln>
                        </wps:spPr>
                        <wps:txbx>
                          <w:txbxContent>
                            <w:p w:rsidR="00B74A61" w:rsidRPr="00B4159F" w:rsidRDefault="00014FE9" w:rsidP="00014FE9">
                              <w:pPr>
                                <w:rPr>
                                  <w:rFonts w:asciiTheme="majorHAnsi" w:hAnsiTheme="majorHAnsi" w:cstheme="majorHAnsi"/>
                                  <w:color w:val="FFFFFF" w:themeColor="background1"/>
                                  <w:sz w:val="72"/>
                                  <w:szCs w:val="72"/>
                                </w:rPr>
                              </w:pPr>
                              <w:r w:rsidRPr="00B4159F">
                                <w:rPr>
                                  <w:rFonts w:asciiTheme="majorHAnsi" w:hAnsiTheme="majorHAnsi" w:cstheme="majorHAnsi"/>
                                  <w:color w:val="FFFFFF" w:themeColor="background1"/>
                                  <w:sz w:val="72"/>
                                  <w:szCs w:val="72"/>
                                </w:rPr>
                                <w:t xml:space="preserve">PROYECTO </w:t>
                              </w:r>
                              <w:r w:rsidR="00B4159F" w:rsidRPr="00B4159F">
                                <w:rPr>
                                  <w:rFonts w:asciiTheme="majorHAnsi" w:hAnsiTheme="majorHAnsi" w:cstheme="majorHAnsi"/>
                                  <w:color w:val="FFFFFF" w:themeColor="background1"/>
                                  <w:sz w:val="72"/>
                                  <w:szCs w:val="72"/>
                                </w:rPr>
                                <w:t>INTEGRADOR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13" o:spid="_x0000_s1026" style="position:absolute;margin-left:-63.05pt;margin-top:562.35pt;width:432.2pt;height:113.15pt;z-index:251674624;mso-height-relative:margin" coordorigin=",2247" coordsize="54889,143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">
                <v:shapetype id="_x0000_t202" coordsize="21600,21600" o:spt="202" path="m,l,21600r21600,l21600,xe">
                  <v:stroke joinstyle="miter"/>
                  <v:path gradientshapeok="t" o:connecttype="rect"/>
                </v:shapetype>
                <v:shape id="Cuadro de texto 15" o:spid="_x0000_s1027" type="#_x0000_t202" style="position:absolute;top:7874;width:42297;height:4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rsidR="00A651F0" w:rsidRPr="00A651F0" w:rsidRDefault="00014FE9" w:rsidP="00014FE9">
                        <w:pPr>
                          <w:rPr>
                            <w:rFonts w:asciiTheme="majorHAnsi" w:hAnsiTheme="majorHAnsi" w:cstheme="majorHAnsi"/>
                            <w:color w:val="FFFFFF" w:themeColor="background1"/>
                            <w:sz w:val="40"/>
                            <w:szCs w:val="40"/>
                          </w:rPr>
                        </w:pPr>
                        <w:r>
                          <w:rPr>
                            <w:rFonts w:asciiTheme="majorHAnsi" w:hAnsiTheme="majorHAnsi" w:cstheme="majorHAnsi"/>
                            <w:color w:val="FFFFFF" w:themeColor="background1"/>
                            <w:sz w:val="40"/>
                            <w:szCs w:val="40"/>
                          </w:rPr>
                          <w:t>Autor</w:t>
                        </w:r>
                        <w:r w:rsidR="00DC6770">
                          <w:rPr>
                            <w:rFonts w:asciiTheme="majorHAnsi" w:hAnsiTheme="majorHAnsi" w:cstheme="majorHAnsi"/>
                            <w:color w:val="FFFFFF" w:themeColor="background1"/>
                            <w:sz w:val="40"/>
                            <w:szCs w:val="40"/>
                          </w:rPr>
                          <w:t>a</w:t>
                        </w:r>
                        <w:r>
                          <w:rPr>
                            <w:rFonts w:asciiTheme="majorHAnsi" w:hAnsiTheme="majorHAnsi" w:cstheme="majorHAnsi"/>
                            <w:color w:val="FFFFFF" w:themeColor="background1"/>
                            <w:sz w:val="40"/>
                            <w:szCs w:val="40"/>
                          </w:rPr>
                          <w:t xml:space="preserve">: </w:t>
                        </w:r>
                        <w:r w:rsidR="00A651F0" w:rsidRPr="00A651F0">
                          <w:rPr>
                            <w:rFonts w:asciiTheme="majorHAnsi" w:hAnsiTheme="majorHAnsi" w:cstheme="majorHAnsi"/>
                            <w:color w:val="FFFFFF" w:themeColor="background1"/>
                            <w:sz w:val="40"/>
                            <w:szCs w:val="40"/>
                          </w:rPr>
                          <w:t>JENNY GARCES DELGADO</w:t>
                        </w:r>
                      </w:p>
                    </w:txbxContent>
                  </v:textbox>
                </v:shape>
                <v:shape id="Cuadro de texto 16" o:spid="_x0000_s1028" type="#_x0000_t202" style="position:absolute;left:127;top:12192;width:34112;height:4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rsidR="00A651F0" w:rsidRPr="00B74A61" w:rsidRDefault="00A651F0" w:rsidP="00014FE9">
                        <w:pPr>
                          <w:rPr>
                            <w:rFonts w:asciiTheme="majorHAnsi" w:hAnsiTheme="majorHAnsi" w:cstheme="majorHAnsi"/>
                            <w:color w:val="FFFFFF" w:themeColor="background1"/>
                          </w:rPr>
                        </w:pPr>
                        <w:r w:rsidRPr="00B74A61">
                          <w:rPr>
                            <w:rFonts w:asciiTheme="majorHAnsi" w:hAnsiTheme="majorHAnsi" w:cstheme="majorHAnsi"/>
                            <w:color w:val="FFFFFF" w:themeColor="background1"/>
                          </w:rPr>
                          <w:t>UNIVERSIDAD PONTIFICIA BOLIVARIANA</w:t>
                        </w:r>
                      </w:p>
                    </w:txbxContent>
                  </v:textbox>
                </v:shape>
                <v:shape id="Cuadro de texto 17" o:spid="_x0000_s1029" type="#_x0000_t202" style="position:absolute;top:2247;width:54889;height:7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rsidR="00B74A61" w:rsidRPr="00B4159F" w:rsidRDefault="00014FE9" w:rsidP="00014FE9">
                        <w:pPr>
                          <w:rPr>
                            <w:rFonts w:asciiTheme="majorHAnsi" w:hAnsiTheme="majorHAnsi" w:cstheme="majorHAnsi"/>
                            <w:color w:val="FFFFFF" w:themeColor="background1"/>
                            <w:sz w:val="72"/>
                            <w:szCs w:val="72"/>
                          </w:rPr>
                        </w:pPr>
                        <w:r w:rsidRPr="00B4159F">
                          <w:rPr>
                            <w:rFonts w:asciiTheme="majorHAnsi" w:hAnsiTheme="majorHAnsi" w:cstheme="majorHAnsi"/>
                            <w:color w:val="FFFFFF" w:themeColor="background1"/>
                            <w:sz w:val="72"/>
                            <w:szCs w:val="72"/>
                          </w:rPr>
                          <w:t xml:space="preserve">PROYECTO </w:t>
                        </w:r>
                        <w:r w:rsidR="00B4159F" w:rsidRPr="00B4159F">
                          <w:rPr>
                            <w:rFonts w:asciiTheme="majorHAnsi" w:hAnsiTheme="majorHAnsi" w:cstheme="majorHAnsi"/>
                            <w:color w:val="FFFFFF" w:themeColor="background1"/>
                            <w:sz w:val="72"/>
                            <w:szCs w:val="72"/>
                          </w:rPr>
                          <w:t>INTEGRADOR</w:t>
                        </w:r>
                      </w:p>
                    </w:txbxContent>
                  </v:textbox>
                </v:shape>
              </v:group>
            </w:pict>
          </mc:Fallback>
        </mc:AlternateContent>
      </w:r>
      <w:r w:rsidR="00A651F0" w:rsidRPr="008367E7">
        <w:rPr>
          <w:lang w:val="es-ES"/>
          <w:rPrChange w:id="2" w:author="Jenny Marcela Garces Delgado" w:date="2020-04-25T18:21:00Z">
            <w:rPr>
              <w:noProof/>
              <w:lang w:val="es-ES"/>
            </w:rPr>
          </w:rPrChange>
        </w:rPr>
        <w:t>v</w:t>
      </w:r>
      <w:r w:rsidR="00AA6D26" w:rsidRPr="008367E7">
        <w:rPr>
          <w:lang w:val="es-ES"/>
          <w:rPrChange w:id="3" w:author="Jenny Marcela Garces Delgado" w:date="2020-04-25T18:21:00Z">
            <w:rPr>
              <w:noProof/>
              <w:lang w:val="es-ES"/>
            </w:rPr>
          </w:rPrChange>
        </w:rPr>
        <w:br w:type="page"/>
      </w:r>
    </w:p>
    <w:p w:rsidR="00203A9B" w:rsidRPr="008367E7" w:rsidRDefault="00203A9B" w:rsidP="00203A9B">
      <w:pPr>
        <w:pStyle w:val="Ttulo"/>
        <w:rPr>
          <w:lang w:val="es-ES"/>
          <w:rPrChange w:id="4" w:author="Jenny Marcela Garces Delgado" w:date="2020-04-25T18:21:00Z">
            <w:rPr>
              <w:noProof/>
              <w:lang w:val="es-ES"/>
            </w:rPr>
          </w:rPrChange>
        </w:rPr>
      </w:pPr>
      <w:r w:rsidRPr="008367E7">
        <w:rPr>
          <w:lang w:val="es-ES"/>
          <w:rPrChange w:id="5" w:author="Jenny Marcela Garces Delgado" w:date="2020-04-25T18:21:00Z">
            <w:rPr>
              <w:noProof/>
              <w:lang w:val="es-ES"/>
            </w:rPr>
          </w:rPrChange>
        </w:rPr>
        <w:lastRenderedPageBreak/>
        <w:t>CARACTERÍSTICAS GENERALES</w:t>
      </w:r>
    </w:p>
    <w:p w:rsidR="00203A9B" w:rsidRPr="008367E7" w:rsidRDefault="00203A9B" w:rsidP="00203A9B">
      <w:pPr>
        <w:pStyle w:val="Ttulo1"/>
        <w:rPr>
          <w:rPrChange w:id="6" w:author="Jenny Marcela Garces Delgado" w:date="2020-04-25T18:21:00Z">
            <w:rPr>
              <w:noProof/>
            </w:rPr>
          </w:rPrChange>
        </w:rPr>
      </w:pPr>
      <w:bookmarkStart w:id="7" w:name="_Toc38568283"/>
      <w:r w:rsidRPr="008367E7">
        <w:rPr>
          <w:rPrChange w:id="8" w:author="Jenny Marcela Garces Delgado" w:date="2020-04-25T18:21:00Z">
            <w:rPr>
              <w:noProof/>
            </w:rPr>
          </w:rPrChange>
        </w:rPr>
        <w:t>NOMBRE DEL PROYECTO:</w:t>
      </w:r>
      <w:bookmarkEnd w:id="7"/>
      <w:r w:rsidRPr="008367E7">
        <w:rPr>
          <w:rPrChange w:id="9" w:author="Jenny Marcela Garces Delgado" w:date="2020-04-25T18:21:00Z">
            <w:rPr>
              <w:noProof/>
            </w:rPr>
          </w:rPrChange>
        </w:rPr>
        <w:t xml:space="preserve"> </w:t>
      </w:r>
    </w:p>
    <w:p w:rsidR="00203A9B" w:rsidRPr="008367E7" w:rsidRDefault="00E2021F" w:rsidP="00203A9B">
      <w:pPr>
        <w:rPr>
          <w:rPrChange w:id="10" w:author="Jenny Marcela Garces Delgado" w:date="2020-04-25T18:21:00Z">
            <w:rPr>
              <w:noProof/>
            </w:rPr>
          </w:rPrChange>
        </w:rPr>
      </w:pPr>
      <w:r w:rsidRPr="008367E7">
        <w:rPr>
          <w:rPrChange w:id="11" w:author="Jenny Marcela Garces Delgado" w:date="2020-04-25T18:21:00Z">
            <w:rPr>
              <w:noProof/>
            </w:rPr>
          </w:rPrChange>
        </w:rPr>
        <w:t>NLP DATA</w:t>
      </w:r>
    </w:p>
    <w:p w:rsidR="00E2021F" w:rsidRPr="008367E7" w:rsidRDefault="00E2021F" w:rsidP="00E2021F">
      <w:pPr>
        <w:pStyle w:val="Ttulo1"/>
        <w:rPr>
          <w:rPrChange w:id="12" w:author="Jenny Marcela Garces Delgado" w:date="2020-04-25T18:21:00Z">
            <w:rPr>
              <w:noProof/>
            </w:rPr>
          </w:rPrChange>
        </w:rPr>
      </w:pPr>
      <w:bookmarkStart w:id="13" w:name="_Toc38568284"/>
      <w:r w:rsidRPr="008367E7">
        <w:rPr>
          <w:rPrChange w:id="14" w:author="Jenny Marcela Garces Delgado" w:date="2020-04-25T18:21:00Z">
            <w:rPr>
              <w:noProof/>
            </w:rPr>
          </w:rPrChange>
        </w:rPr>
        <w:t>MATERIAS INTEGRADAS:</w:t>
      </w:r>
      <w:bookmarkEnd w:id="13"/>
    </w:p>
    <w:p w:rsidR="00C45D18" w:rsidRPr="008367E7" w:rsidRDefault="00E2021F" w:rsidP="00E2021F">
      <w:pPr>
        <w:rPr>
          <w:b/>
          <w:bCs/>
          <w:rPrChange w:id="15" w:author="Jenny Marcela Garces Delgado" w:date="2020-04-25T18:21:00Z">
            <w:rPr>
              <w:b/>
              <w:bCs/>
              <w:noProof/>
            </w:rPr>
          </w:rPrChange>
        </w:rPr>
      </w:pPr>
      <w:r w:rsidRPr="008367E7">
        <w:rPr>
          <w:b/>
          <w:bCs/>
          <w:rPrChange w:id="16" w:author="Jenny Marcela Garces Delgado" w:date="2020-04-25T18:21:00Z">
            <w:rPr>
              <w:b/>
              <w:bCs/>
              <w:noProof/>
            </w:rPr>
          </w:rPrChange>
        </w:rPr>
        <w:t xml:space="preserve">OPTATIVA: </w:t>
      </w:r>
      <w:r w:rsidR="00C45D18" w:rsidRPr="008367E7">
        <w:rPr>
          <w:b/>
          <w:bCs/>
          <w:rPrChange w:id="17" w:author="Jenny Marcela Garces Delgado" w:date="2020-04-25T18:21:00Z">
            <w:rPr>
              <w:b/>
              <w:bCs/>
              <w:noProof/>
            </w:rPr>
          </w:rPrChange>
        </w:rPr>
        <w:t xml:space="preserve">SISTEMAS AVANZADOS DE </w:t>
      </w:r>
      <w:r w:rsidRPr="008367E7">
        <w:rPr>
          <w:b/>
          <w:bCs/>
          <w:rPrChange w:id="18" w:author="Jenny Marcela Garces Delgado" w:date="2020-04-25T18:21:00Z">
            <w:rPr>
              <w:b/>
              <w:bCs/>
              <w:noProof/>
            </w:rPr>
          </w:rPrChange>
        </w:rPr>
        <w:t xml:space="preserve">BASES DE DATOS </w:t>
      </w:r>
    </w:p>
    <w:p w:rsidR="00E2021F" w:rsidRPr="008367E7" w:rsidRDefault="00E2021F" w:rsidP="00E2021F">
      <w:pPr>
        <w:rPr>
          <w:b/>
          <w:bCs/>
          <w:rPrChange w:id="19" w:author="Jenny Marcela Garces Delgado" w:date="2020-04-25T18:21:00Z">
            <w:rPr>
              <w:b/>
              <w:bCs/>
              <w:noProof/>
            </w:rPr>
          </w:rPrChange>
        </w:rPr>
      </w:pPr>
      <w:r w:rsidRPr="008367E7">
        <w:rPr>
          <w:rPrChange w:id="20" w:author="Jenny Marcela Garces Delgado" w:date="2020-04-25T18:21:00Z">
            <w:rPr>
              <w:noProof/>
            </w:rPr>
          </w:rPrChange>
        </w:rPr>
        <w:t>Encargado:</w:t>
      </w:r>
      <w:r w:rsidRPr="008367E7">
        <w:rPr>
          <w:b/>
          <w:bCs/>
          <w:rPrChange w:id="21" w:author="Jenny Marcela Garces Delgado" w:date="2020-04-25T18:21:00Z">
            <w:rPr>
              <w:b/>
              <w:bCs/>
              <w:noProof/>
            </w:rPr>
          </w:rPrChange>
        </w:rPr>
        <w:t xml:space="preserve"> JUAN SEBASTIAN </w:t>
      </w:r>
      <w:r w:rsidR="00AB6FD9" w:rsidRPr="008367E7">
        <w:rPr>
          <w:b/>
          <w:bCs/>
          <w:rPrChange w:id="22" w:author="Jenny Marcela Garces Delgado" w:date="2020-04-25T18:21:00Z">
            <w:rPr>
              <w:b/>
              <w:bCs/>
              <w:noProof/>
            </w:rPr>
          </w:rPrChange>
        </w:rPr>
        <w:t>GOMEZ ROSAS</w:t>
      </w:r>
    </w:p>
    <w:p w:rsidR="00E2021F" w:rsidRPr="008367E7" w:rsidRDefault="00E2021F" w:rsidP="00E2021F">
      <w:pPr>
        <w:rPr>
          <w:rPrChange w:id="23" w:author="Jenny Marcela Garces Delgado" w:date="2020-04-25T18:21:00Z">
            <w:rPr>
              <w:noProof/>
            </w:rPr>
          </w:rPrChange>
        </w:rPr>
      </w:pPr>
    </w:p>
    <w:p w:rsidR="00E2021F" w:rsidRPr="008367E7" w:rsidRDefault="00E2021F" w:rsidP="00E2021F">
      <w:pPr>
        <w:rPr>
          <w:b/>
          <w:bCs/>
          <w:rPrChange w:id="24" w:author="Jenny Marcela Garces Delgado" w:date="2020-04-25T18:21:00Z">
            <w:rPr>
              <w:b/>
              <w:bCs/>
              <w:noProof/>
            </w:rPr>
          </w:rPrChange>
        </w:rPr>
      </w:pPr>
      <w:r w:rsidRPr="008367E7">
        <w:rPr>
          <w:b/>
          <w:bCs/>
          <w:rPrChange w:id="25" w:author="Jenny Marcela Garces Delgado" w:date="2020-04-25T18:21:00Z">
            <w:rPr>
              <w:b/>
              <w:bCs/>
              <w:noProof/>
            </w:rPr>
          </w:rPrChange>
        </w:rPr>
        <w:t>GERENCIA DE PROYECTOS TECNOL</w:t>
      </w:r>
      <w:r w:rsidR="00C45D18" w:rsidRPr="008367E7">
        <w:rPr>
          <w:b/>
          <w:bCs/>
          <w:rPrChange w:id="26" w:author="Jenny Marcela Garces Delgado" w:date="2020-04-25T18:21:00Z">
            <w:rPr>
              <w:b/>
              <w:bCs/>
              <w:noProof/>
            </w:rPr>
          </w:rPrChange>
        </w:rPr>
        <w:t>Ó</w:t>
      </w:r>
      <w:r w:rsidRPr="008367E7">
        <w:rPr>
          <w:b/>
          <w:bCs/>
          <w:rPrChange w:id="27" w:author="Jenny Marcela Garces Delgado" w:date="2020-04-25T18:21:00Z">
            <w:rPr>
              <w:b/>
              <w:bCs/>
              <w:noProof/>
            </w:rPr>
          </w:rPrChange>
        </w:rPr>
        <w:t>GICOS</w:t>
      </w:r>
    </w:p>
    <w:p w:rsidR="00E2021F" w:rsidRPr="008367E7" w:rsidRDefault="00E2021F" w:rsidP="00DE69F3">
      <w:pPr>
        <w:rPr>
          <w:b/>
          <w:bCs/>
          <w:rPrChange w:id="28" w:author="Jenny Marcela Garces Delgado" w:date="2020-04-25T18:21:00Z">
            <w:rPr>
              <w:b/>
              <w:bCs/>
              <w:noProof/>
            </w:rPr>
          </w:rPrChange>
        </w:rPr>
      </w:pPr>
      <w:r w:rsidRPr="008367E7">
        <w:rPr>
          <w:rPrChange w:id="29" w:author="Jenny Marcela Garces Delgado" w:date="2020-04-25T18:21:00Z">
            <w:rPr>
              <w:noProof/>
            </w:rPr>
          </w:rPrChange>
        </w:rPr>
        <w:t>Encargado:</w:t>
      </w:r>
      <w:r w:rsidRPr="008367E7">
        <w:rPr>
          <w:b/>
          <w:bCs/>
          <w:rPrChange w:id="30" w:author="Jenny Marcela Garces Delgado" w:date="2020-04-25T18:21:00Z">
            <w:rPr>
              <w:b/>
              <w:bCs/>
              <w:noProof/>
            </w:rPr>
          </w:rPrChange>
        </w:rPr>
        <w:t xml:space="preserve"> </w:t>
      </w:r>
      <w:r w:rsidR="00C45D18" w:rsidRPr="008367E7">
        <w:rPr>
          <w:b/>
          <w:bCs/>
          <w:rPrChange w:id="31" w:author="Jenny Marcela Garces Delgado" w:date="2020-04-25T18:21:00Z">
            <w:rPr>
              <w:b/>
              <w:bCs/>
              <w:noProof/>
            </w:rPr>
          </w:rPrChange>
        </w:rPr>
        <w:t>AIZAR MEJIA JALABE</w:t>
      </w:r>
    </w:p>
    <w:p w:rsidR="00E2021F" w:rsidRPr="008367E7" w:rsidRDefault="00E2021F" w:rsidP="00E2021F">
      <w:pPr>
        <w:pStyle w:val="Ttulo1"/>
        <w:rPr>
          <w:rPrChange w:id="32" w:author="Jenny Marcela Garces Delgado" w:date="2020-04-25T18:21:00Z">
            <w:rPr>
              <w:noProof/>
            </w:rPr>
          </w:rPrChange>
        </w:rPr>
      </w:pPr>
      <w:bookmarkStart w:id="33" w:name="_Toc38568285"/>
      <w:r w:rsidRPr="008367E7">
        <w:rPr>
          <w:rPrChange w:id="34" w:author="Jenny Marcela Garces Delgado" w:date="2020-04-25T18:21:00Z">
            <w:rPr>
              <w:noProof/>
            </w:rPr>
          </w:rPrChange>
        </w:rPr>
        <w:t>autor:</w:t>
      </w:r>
      <w:bookmarkEnd w:id="33"/>
    </w:p>
    <w:p w:rsidR="00E2021F" w:rsidRPr="008367E7" w:rsidRDefault="00E2021F" w:rsidP="00E2021F">
      <w:pPr>
        <w:rPr>
          <w:rPrChange w:id="35" w:author="Jenny Marcela Garces Delgado" w:date="2020-04-25T18:21:00Z">
            <w:rPr>
              <w:noProof/>
            </w:rPr>
          </w:rPrChange>
        </w:rPr>
      </w:pPr>
      <w:r w:rsidRPr="008367E7">
        <w:rPr>
          <w:rPrChange w:id="36" w:author="Jenny Marcela Garces Delgado" w:date="2020-04-25T18:21:00Z">
            <w:rPr>
              <w:noProof/>
            </w:rPr>
          </w:rPrChange>
        </w:rPr>
        <w:t>JENNY MARCELA GARCÉS DELGADO</w:t>
      </w:r>
    </w:p>
    <w:p w:rsidR="00E2021F" w:rsidRPr="008367E7" w:rsidRDefault="00E2021F" w:rsidP="00E2021F">
      <w:pPr>
        <w:pStyle w:val="Ttulo1"/>
        <w:rPr>
          <w:rPrChange w:id="37" w:author="Jenny Marcela Garces Delgado" w:date="2020-04-25T18:21:00Z">
            <w:rPr>
              <w:noProof/>
            </w:rPr>
          </w:rPrChange>
        </w:rPr>
      </w:pPr>
      <w:bookmarkStart w:id="38" w:name="_Toc38568286"/>
      <w:r w:rsidRPr="008367E7">
        <w:rPr>
          <w:rPrChange w:id="39" w:author="Jenny Marcela Garces Delgado" w:date="2020-04-25T18:21:00Z">
            <w:rPr>
              <w:noProof/>
            </w:rPr>
          </w:rPrChange>
        </w:rPr>
        <w:t>DESCRIPCIÓN CORTA:</w:t>
      </w:r>
      <w:bookmarkEnd w:id="38"/>
    </w:p>
    <w:p w:rsidR="00E2021F" w:rsidRPr="008367E7" w:rsidRDefault="00E2021F" w:rsidP="002B14E9">
      <w:pPr>
        <w:rPr>
          <w:rPrChange w:id="40" w:author="Jenny Marcela Garces Delgado" w:date="2020-04-25T18:21:00Z">
            <w:rPr>
              <w:noProof/>
            </w:rPr>
          </w:rPrChange>
        </w:rPr>
      </w:pPr>
      <w:r w:rsidRPr="008367E7">
        <w:rPr>
          <w:rPrChange w:id="41" w:author="Jenny Marcela Garces Delgado" w:date="2020-04-25T18:21:00Z">
            <w:rPr>
              <w:noProof/>
            </w:rPr>
          </w:rPrChange>
        </w:rPr>
        <w:t>NLP</w:t>
      </w:r>
      <w:r w:rsidR="00C45D18" w:rsidRPr="008367E7">
        <w:rPr>
          <w:rPrChange w:id="42" w:author="Jenny Marcela Garces Delgado" w:date="2020-04-25T18:21:00Z">
            <w:rPr>
              <w:noProof/>
            </w:rPr>
          </w:rPrChange>
        </w:rPr>
        <w:t xml:space="preserve"> DATA</w:t>
      </w:r>
      <w:r w:rsidRPr="008367E7">
        <w:rPr>
          <w:rPrChange w:id="43" w:author="Jenny Marcela Garces Delgado" w:date="2020-04-25T18:21:00Z">
            <w:rPr>
              <w:noProof/>
            </w:rPr>
          </w:rPrChange>
        </w:rPr>
        <w:t xml:space="preserve"> es un</w:t>
      </w:r>
      <w:r w:rsidR="00C45D18" w:rsidRPr="008367E7">
        <w:rPr>
          <w:rPrChange w:id="44" w:author="Jenny Marcela Garces Delgado" w:date="2020-04-25T18:21:00Z">
            <w:rPr>
              <w:noProof/>
            </w:rPr>
          </w:rPrChange>
        </w:rPr>
        <w:t xml:space="preserve"> componente </w:t>
      </w:r>
      <w:r w:rsidRPr="008367E7">
        <w:rPr>
          <w:rPrChange w:id="45" w:author="Jenny Marcela Garces Delgado" w:date="2020-04-25T18:21:00Z">
            <w:rPr>
              <w:noProof/>
            </w:rPr>
          </w:rPrChange>
        </w:rPr>
        <w:t>que integra</w:t>
      </w:r>
      <w:r w:rsidR="00C45D18" w:rsidRPr="008367E7">
        <w:rPr>
          <w:rPrChange w:id="46" w:author="Jenny Marcela Garces Delgado" w:date="2020-04-25T18:21:00Z">
            <w:rPr>
              <w:noProof/>
            </w:rPr>
          </w:rPrChange>
        </w:rPr>
        <w:t xml:space="preserve"> las</w:t>
      </w:r>
      <w:r w:rsidRPr="008367E7">
        <w:rPr>
          <w:rPrChange w:id="47" w:author="Jenny Marcela Garces Delgado" w:date="2020-04-25T18:21:00Z">
            <w:rPr>
              <w:noProof/>
            </w:rPr>
          </w:rPrChange>
        </w:rPr>
        <w:t xml:space="preserve"> bases de datos no relacionales</w:t>
      </w:r>
      <w:r w:rsidR="00C45D18" w:rsidRPr="008367E7">
        <w:rPr>
          <w:rPrChange w:id="48" w:author="Jenny Marcela Garces Delgado" w:date="2020-04-25T18:21:00Z">
            <w:rPr>
              <w:noProof/>
            </w:rPr>
          </w:rPrChange>
        </w:rPr>
        <w:t xml:space="preserve"> </w:t>
      </w:r>
      <w:r w:rsidRPr="008367E7">
        <w:rPr>
          <w:rPrChange w:id="49" w:author="Jenny Marcela Garces Delgado" w:date="2020-04-25T18:21:00Z">
            <w:rPr>
              <w:noProof/>
            </w:rPr>
          </w:rPrChange>
        </w:rPr>
        <w:t>(</w:t>
      </w:r>
      <w:r w:rsidR="00C45D18" w:rsidRPr="008367E7">
        <w:rPr>
          <w:rPrChange w:id="50" w:author="Jenny Marcela Garces Delgado" w:date="2020-04-25T18:21:00Z">
            <w:rPr>
              <w:noProof/>
            </w:rPr>
          </w:rPrChange>
        </w:rPr>
        <w:t>mongo DB</w:t>
      </w:r>
      <w:r w:rsidRPr="008367E7">
        <w:rPr>
          <w:rPrChange w:id="51" w:author="Jenny Marcela Garces Delgado" w:date="2020-04-25T18:21:00Z">
            <w:rPr>
              <w:noProof/>
            </w:rPr>
          </w:rPrChange>
        </w:rPr>
        <w:t xml:space="preserve">) y Python </w:t>
      </w:r>
      <w:r w:rsidR="00C45D18" w:rsidRPr="008367E7">
        <w:rPr>
          <w:rPrChange w:id="52" w:author="Jenny Marcela Garces Delgado" w:date="2020-04-25T18:21:00Z">
            <w:rPr>
              <w:noProof/>
            </w:rPr>
          </w:rPrChange>
        </w:rPr>
        <w:t>para la aplicación del procesamiento del lenguaje natural.</w:t>
      </w:r>
    </w:p>
    <w:p w:rsidR="00E2021F" w:rsidRPr="008367E7" w:rsidRDefault="00C45D18" w:rsidP="00C45D18">
      <w:pPr>
        <w:pStyle w:val="Ttulo1"/>
        <w:rPr>
          <w:rPrChange w:id="53" w:author="Jenny Marcela Garces Delgado" w:date="2020-04-25T18:21:00Z">
            <w:rPr>
              <w:noProof/>
            </w:rPr>
          </w:rPrChange>
        </w:rPr>
      </w:pPr>
      <w:bookmarkStart w:id="54" w:name="_Toc38568287"/>
      <w:r w:rsidRPr="008367E7">
        <w:rPr>
          <w:rPrChange w:id="55" w:author="Jenny Marcela Garces Delgado" w:date="2020-04-25T18:21:00Z">
            <w:rPr>
              <w:noProof/>
            </w:rPr>
          </w:rPrChange>
        </w:rPr>
        <w:t>METODÓLOGIA USADA:</w:t>
      </w:r>
      <w:bookmarkEnd w:id="54"/>
    </w:p>
    <w:p w:rsidR="00C45D18" w:rsidRPr="008367E7" w:rsidRDefault="00C45D18" w:rsidP="00C45D18">
      <w:pPr>
        <w:rPr>
          <w:rPrChange w:id="56" w:author="Jenny Marcela Garces Delgado" w:date="2020-04-25T18:21:00Z">
            <w:rPr>
              <w:noProof/>
            </w:rPr>
          </w:rPrChange>
        </w:rPr>
      </w:pPr>
      <w:r w:rsidRPr="008367E7">
        <w:rPr>
          <w:rPrChange w:id="57" w:author="Jenny Marcela Garces Delgado" w:date="2020-04-25T18:21:00Z">
            <w:rPr>
              <w:noProof/>
            </w:rPr>
          </w:rPrChange>
        </w:rPr>
        <w:t>KANBA</w:t>
      </w:r>
      <w:r w:rsidR="00644816" w:rsidRPr="008367E7">
        <w:rPr>
          <w:rPrChange w:id="58" w:author="Jenny Marcela Garces Delgado" w:date="2020-04-25T18:21:00Z">
            <w:rPr>
              <w:noProof/>
            </w:rPr>
          </w:rPrChange>
        </w:rPr>
        <w:t xml:space="preserve">N </w:t>
      </w:r>
      <w:r w:rsidR="00464E0C" w:rsidRPr="008367E7">
        <w:rPr>
          <w:rPrChange w:id="59" w:author="Jenny Marcela Garces Delgado" w:date="2020-04-25T18:21:00Z">
            <w:rPr>
              <w:noProof/>
            </w:rPr>
          </w:rPrChange>
        </w:rPr>
        <w:t>(Tarjeta Visual)</w:t>
      </w:r>
    </w:p>
    <w:p w:rsidR="00AB6FD9" w:rsidRPr="008367E7" w:rsidRDefault="00AB6FD9" w:rsidP="00C45D18">
      <w:pPr>
        <w:rPr>
          <w:rPrChange w:id="60" w:author="Jenny Marcela Garces Delgado" w:date="2020-04-25T18:21:00Z">
            <w:rPr>
              <w:noProof/>
            </w:rPr>
          </w:rPrChange>
        </w:rPr>
      </w:pPr>
    </w:p>
    <w:p w:rsidR="00AB6FD9" w:rsidRPr="008367E7" w:rsidRDefault="00AB6FD9" w:rsidP="00C45D18">
      <w:pPr>
        <w:rPr>
          <w:rPrChange w:id="61" w:author="Jenny Marcela Garces Delgado" w:date="2020-04-25T18:21:00Z">
            <w:rPr>
              <w:noProof/>
            </w:rPr>
          </w:rPrChange>
        </w:rPr>
      </w:pPr>
    </w:p>
    <w:p w:rsidR="00AB6FD9" w:rsidRPr="008367E7" w:rsidRDefault="00AB6FD9" w:rsidP="00C45D18">
      <w:pPr>
        <w:rPr>
          <w:i/>
          <w:iCs/>
          <w:rPrChange w:id="62" w:author="Jenny Marcela Garces Delgado" w:date="2020-04-25T18:21:00Z">
            <w:rPr>
              <w:i/>
              <w:iCs/>
              <w:noProof/>
            </w:rPr>
          </w:rPrChange>
        </w:rPr>
      </w:pPr>
      <w:r w:rsidRPr="008367E7">
        <w:rPr>
          <w:i/>
          <w:iCs/>
          <w:rPrChange w:id="63" w:author="Jenny Marcela Garces Delgado" w:date="2020-04-25T18:21:00Z">
            <w:rPr>
              <w:i/>
              <w:iCs/>
              <w:noProof/>
            </w:rPr>
          </w:rPrChange>
        </w:rPr>
        <w:t xml:space="preserve">Nota temporal: </w:t>
      </w:r>
      <w:r w:rsidR="00DD2C4C" w:rsidRPr="008367E7">
        <w:rPr>
          <w:i/>
          <w:iCs/>
          <w:rPrChange w:id="64" w:author="Jenny Marcela Garces Delgado" w:date="2020-04-25T18:21:00Z">
            <w:rPr>
              <w:i/>
              <w:iCs/>
              <w:noProof/>
            </w:rPr>
          </w:rPrChange>
        </w:rPr>
        <w:t xml:space="preserve">la siguiente información esta sujeta las entregas </w:t>
      </w:r>
      <w:r w:rsidR="00352B46" w:rsidRPr="008367E7">
        <w:rPr>
          <w:i/>
          <w:iCs/>
          <w:rPrChange w:id="65" w:author="Jenny Marcela Garces Delgado" w:date="2020-04-25T18:21:00Z">
            <w:rPr>
              <w:i/>
              <w:iCs/>
              <w:noProof/>
            </w:rPr>
          </w:rPrChange>
        </w:rPr>
        <w:t>programadas</w:t>
      </w:r>
      <w:r w:rsidR="00DD2C4C" w:rsidRPr="008367E7">
        <w:rPr>
          <w:i/>
          <w:iCs/>
          <w:rPrChange w:id="66" w:author="Jenny Marcela Garces Delgado" w:date="2020-04-25T18:21:00Z">
            <w:rPr>
              <w:i/>
              <w:iCs/>
              <w:noProof/>
            </w:rPr>
          </w:rPrChange>
        </w:rPr>
        <w:t xml:space="preserve"> en las</w:t>
      </w:r>
      <w:r w:rsidR="00352B46" w:rsidRPr="008367E7">
        <w:rPr>
          <w:i/>
          <w:iCs/>
          <w:rPrChange w:id="67" w:author="Jenny Marcela Garces Delgado" w:date="2020-04-25T18:21:00Z">
            <w:rPr>
              <w:i/>
              <w:iCs/>
              <w:noProof/>
            </w:rPr>
          </w:rPrChange>
        </w:rPr>
        <w:t xml:space="preserve"> 2</w:t>
      </w:r>
      <w:r w:rsidR="00DD2C4C" w:rsidRPr="008367E7">
        <w:rPr>
          <w:i/>
          <w:iCs/>
          <w:rPrChange w:id="68" w:author="Jenny Marcela Garces Delgado" w:date="2020-04-25T18:21:00Z">
            <w:rPr>
              <w:i/>
              <w:iCs/>
              <w:noProof/>
            </w:rPr>
          </w:rPrChange>
        </w:rPr>
        <w:t xml:space="preserve"> materias integradas</w:t>
      </w:r>
      <w:r w:rsidRPr="008367E7">
        <w:rPr>
          <w:i/>
          <w:iCs/>
          <w:rPrChange w:id="69" w:author="Jenny Marcela Garces Delgado" w:date="2020-04-25T18:21:00Z">
            <w:rPr>
              <w:i/>
              <w:iCs/>
              <w:noProof/>
            </w:rPr>
          </w:rPrChange>
        </w:rPr>
        <w:t>.</w:t>
      </w:r>
    </w:p>
    <w:p w:rsidR="00E02F6F" w:rsidRPr="008367E7" w:rsidRDefault="00E02F6F" w:rsidP="00C45D18">
      <w:pPr>
        <w:rPr>
          <w:rPrChange w:id="70" w:author="Jenny Marcela Garces Delgado" w:date="2020-04-25T18:21:00Z">
            <w:rPr>
              <w:noProof/>
            </w:rPr>
          </w:rPrChange>
        </w:rPr>
      </w:pPr>
    </w:p>
    <w:p w:rsidR="00E02F6F" w:rsidRPr="008367E7" w:rsidRDefault="00E02F6F" w:rsidP="00C45D18">
      <w:pPr>
        <w:rPr>
          <w:rPrChange w:id="71" w:author="Jenny Marcela Garces Delgado" w:date="2020-04-25T18:21:00Z">
            <w:rPr>
              <w:noProof/>
            </w:rPr>
          </w:rPrChange>
        </w:rPr>
      </w:pPr>
      <w:r w:rsidRPr="008367E7">
        <w:rPr>
          <w:rPrChange w:id="72" w:author="Jenny Marcela Garces Delgado" w:date="2020-04-25T18:21:00Z">
            <w:rPr>
              <w:noProof/>
            </w:rPr>
          </w:rPrChange>
        </w:rPr>
        <w:t xml:space="preserve"> </w:t>
      </w:r>
    </w:p>
    <w:p w:rsidR="00113DE2" w:rsidRPr="008367E7" w:rsidRDefault="00113DE2">
      <w:pPr>
        <w:spacing w:after="160" w:line="288" w:lineRule="auto"/>
        <w:ind w:left="2160"/>
        <w:rPr>
          <w:rPrChange w:id="73" w:author="Jenny Marcela Garces Delgado" w:date="2020-04-25T18:21:00Z">
            <w:rPr>
              <w:noProof/>
            </w:rPr>
          </w:rPrChange>
        </w:rPr>
      </w:pPr>
    </w:p>
    <w:p w:rsidR="00113DE2" w:rsidRPr="008367E7" w:rsidRDefault="00113DE2">
      <w:pPr>
        <w:spacing w:after="160" w:line="288" w:lineRule="auto"/>
        <w:ind w:left="2160"/>
        <w:rPr>
          <w:rPrChange w:id="74" w:author="Jenny Marcela Garces Delgado" w:date="2020-04-25T18:21:00Z">
            <w:rPr>
              <w:noProof/>
            </w:rPr>
          </w:rPrChange>
        </w:rPr>
      </w:pPr>
      <w:r w:rsidRPr="008367E7">
        <w:rPr>
          <w:rPrChange w:id="75" w:author="Jenny Marcela Garces Delgado" w:date="2020-04-25T18:21:00Z">
            <w:rPr>
              <w:noProof/>
            </w:rPr>
          </w:rPrChange>
        </w:rPr>
        <w:br w:type="page"/>
      </w:r>
    </w:p>
    <w:sdt>
      <w:sdtPr>
        <w:rPr>
          <w:rFonts w:ascii="Times New Roman" w:eastAsia="Times New Roman" w:hAnsi="Times New Roman" w:cs="Times New Roman"/>
          <w:b w:val="0"/>
          <w:smallCaps w:val="0"/>
          <w:color w:val="auto"/>
          <w:spacing w:val="0"/>
          <w:sz w:val="24"/>
          <w:szCs w:val="24"/>
        </w:rPr>
        <w:id w:val="1169134002"/>
        <w:docPartObj>
          <w:docPartGallery w:val="Table of Contents"/>
          <w:docPartUnique/>
        </w:docPartObj>
      </w:sdtPr>
      <w:sdtEndPr>
        <w:rPr>
          <w:bCs/>
        </w:rPr>
      </w:sdtEndPr>
      <w:sdtContent>
        <w:p w:rsidR="00494AED" w:rsidRPr="008367E7" w:rsidRDefault="00494AED">
          <w:pPr>
            <w:pStyle w:val="TtuloTDC"/>
            <w:rPr>
              <w:rPrChange w:id="76" w:author="Jenny Marcela Garces Delgado" w:date="2020-04-25T18:21:00Z">
                <w:rPr>
                  <w:noProof/>
                </w:rPr>
              </w:rPrChange>
            </w:rPr>
          </w:pPr>
          <w:r w:rsidRPr="008367E7">
            <w:rPr>
              <w:rPrChange w:id="77" w:author="Jenny Marcela Garces Delgado" w:date="2020-04-25T18:21:00Z">
                <w:rPr>
                  <w:noProof/>
                </w:rPr>
              </w:rPrChange>
            </w:rPr>
            <w:t>Tabla de contenido</w:t>
          </w:r>
        </w:p>
        <w:p w:rsidR="00494AED" w:rsidRPr="008367E7" w:rsidRDefault="00494AED">
          <w:pPr>
            <w:pStyle w:val="TDC1"/>
            <w:tabs>
              <w:tab w:val="right" w:leader="dot" w:pos="8828"/>
            </w:tabs>
            <w:rPr>
              <w:rFonts w:eastAsiaTheme="minorEastAsia" w:cstheme="minorBidi"/>
              <w:b w:val="0"/>
              <w:bCs w:val="0"/>
              <w:i/>
              <w:iCs/>
              <w:rPrChange w:id="78" w:author="Jenny Marcela Garces Delgado" w:date="2020-04-25T18:21:00Z">
                <w:rPr>
                  <w:rFonts w:eastAsiaTheme="minorEastAsia" w:cstheme="minorBidi"/>
                  <w:b w:val="0"/>
                  <w:bCs w:val="0"/>
                  <w:i/>
                  <w:iCs/>
                  <w:noProof/>
                </w:rPr>
              </w:rPrChange>
            </w:rPr>
          </w:pPr>
          <w:r w:rsidRPr="008367E7">
            <w:rPr>
              <w:b w:val="0"/>
              <w:bCs w:val="0"/>
              <w:rPrChange w:id="79" w:author="Jenny Marcela Garces Delgado" w:date="2020-04-25T18:21:00Z">
                <w:rPr>
                  <w:b w:val="0"/>
                  <w:bCs w:val="0"/>
                  <w:noProof/>
                </w:rPr>
              </w:rPrChange>
            </w:rPr>
            <w:fldChar w:fldCharType="begin"/>
          </w:r>
          <w:r w:rsidRPr="008367E7">
            <w:rPr>
              <w:rPrChange w:id="80" w:author="Jenny Marcela Garces Delgado" w:date="2020-04-25T18:21:00Z">
                <w:rPr>
                  <w:noProof/>
                </w:rPr>
              </w:rPrChange>
            </w:rPr>
            <w:instrText>TOC \o "1-3" \h \z \u</w:instrText>
          </w:r>
          <w:r w:rsidRPr="008367E7">
            <w:rPr>
              <w:b w:val="0"/>
              <w:bCs w:val="0"/>
              <w:rPrChange w:id="81" w:author="Jenny Marcela Garces Delgado" w:date="2020-04-25T18:21:00Z">
                <w:rPr>
                  <w:rFonts w:ascii="Times New Roman" w:hAnsi="Times New Roman" w:cs="Times New Roman"/>
                  <w:caps w:val="0"/>
                  <w:noProof/>
                  <w:sz w:val="24"/>
                  <w:szCs w:val="24"/>
                </w:rPr>
              </w:rPrChange>
            </w:rPr>
            <w:fldChar w:fldCharType="separate"/>
          </w:r>
          <w:r w:rsidR="00D36AF0" w:rsidRPr="008367E7">
            <w:rPr>
              <w:rPrChange w:id="82" w:author="Jenny Marcela Garces Delgado" w:date="2020-04-25T18:21:00Z">
                <w:rPr>
                  <w:noProof/>
                </w:rPr>
              </w:rPrChange>
            </w:rPr>
            <w:fldChar w:fldCharType="begin"/>
          </w:r>
          <w:r w:rsidR="00D36AF0" w:rsidRPr="008367E7">
            <w:rPr>
              <w:rPrChange w:id="83" w:author="Jenny Marcela Garces Delgado" w:date="2020-04-25T18:21:00Z">
                <w:rPr>
                  <w:noProof/>
                </w:rPr>
              </w:rPrChange>
            </w:rPr>
            <w:instrText xml:space="preserve"> HYPERLINK \l "_Toc38568283" </w:instrText>
          </w:r>
          <w:r w:rsidR="00D36AF0" w:rsidRPr="008367E7">
            <w:rPr>
              <w:rPrChange w:id="84" w:author="Jenny Marcela Garces Delgado" w:date="2020-04-25T18:21:00Z">
                <w:rPr>
                  <w:noProof/>
                </w:rPr>
              </w:rPrChange>
            </w:rPr>
            <w:fldChar w:fldCharType="separate"/>
          </w:r>
          <w:r w:rsidRPr="008367E7">
            <w:rPr>
              <w:rStyle w:val="Hipervnculo"/>
              <w:rFonts w:eastAsiaTheme="majorEastAsia"/>
              <w:rPrChange w:id="85" w:author="Jenny Marcela Garces Delgado" w:date="2020-04-25T18:21:00Z">
                <w:rPr>
                  <w:rStyle w:val="Hipervnculo"/>
                  <w:rFonts w:eastAsiaTheme="majorEastAsia"/>
                  <w:noProof/>
                </w:rPr>
              </w:rPrChange>
            </w:rPr>
            <w:t>NOMBRE DEL PROYECTO:</w:t>
          </w:r>
          <w:r w:rsidRPr="008367E7">
            <w:rPr>
              <w:webHidden/>
              <w:rPrChange w:id="86" w:author="Jenny Marcela Garces Delgado" w:date="2020-04-25T18:21:00Z">
                <w:rPr>
                  <w:noProof/>
                  <w:webHidden/>
                </w:rPr>
              </w:rPrChange>
            </w:rPr>
            <w:tab/>
          </w:r>
          <w:r w:rsidRPr="008367E7">
            <w:rPr>
              <w:webHidden/>
              <w:rPrChange w:id="87" w:author="Jenny Marcela Garces Delgado" w:date="2020-04-25T18:21:00Z">
                <w:rPr>
                  <w:noProof/>
                  <w:webHidden/>
                </w:rPr>
              </w:rPrChange>
            </w:rPr>
            <w:fldChar w:fldCharType="begin"/>
          </w:r>
          <w:r w:rsidRPr="008367E7">
            <w:rPr>
              <w:webHidden/>
              <w:rPrChange w:id="88" w:author="Jenny Marcela Garces Delgado" w:date="2020-04-25T18:21:00Z">
                <w:rPr>
                  <w:noProof/>
                  <w:webHidden/>
                </w:rPr>
              </w:rPrChange>
            </w:rPr>
            <w:instrText xml:space="preserve"> PAGEREF _Toc38568283 \h </w:instrText>
          </w:r>
          <w:r w:rsidRPr="008367E7">
            <w:rPr>
              <w:webHidden/>
              <w:rPrChange w:id="89" w:author="Jenny Marcela Garces Delgado" w:date="2020-04-25T18:21:00Z">
                <w:rPr>
                  <w:webHidden/>
                </w:rPr>
              </w:rPrChange>
            </w:rPr>
          </w:r>
          <w:r w:rsidRPr="008367E7">
            <w:rPr>
              <w:webHidden/>
              <w:rPrChange w:id="90" w:author="Jenny Marcela Garces Delgado" w:date="2020-04-25T18:21:00Z">
                <w:rPr>
                  <w:noProof/>
                  <w:webHidden/>
                </w:rPr>
              </w:rPrChange>
            </w:rPr>
            <w:fldChar w:fldCharType="separate"/>
          </w:r>
          <w:r w:rsidRPr="008367E7">
            <w:rPr>
              <w:webHidden/>
              <w:rPrChange w:id="91" w:author="Jenny Marcela Garces Delgado" w:date="2020-04-25T18:21:00Z">
                <w:rPr>
                  <w:noProof/>
                  <w:webHidden/>
                </w:rPr>
              </w:rPrChange>
            </w:rPr>
            <w:t>2</w:t>
          </w:r>
          <w:r w:rsidRPr="008367E7">
            <w:rPr>
              <w:webHidden/>
              <w:rPrChange w:id="92" w:author="Jenny Marcela Garces Delgado" w:date="2020-04-25T18:21:00Z">
                <w:rPr>
                  <w:noProof/>
                  <w:webHidden/>
                </w:rPr>
              </w:rPrChange>
            </w:rPr>
            <w:fldChar w:fldCharType="end"/>
          </w:r>
          <w:r w:rsidR="00D36AF0" w:rsidRPr="008367E7">
            <w:rPr>
              <w:rPrChange w:id="93"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94" w:author="Jenny Marcela Garces Delgado" w:date="2020-04-25T18:21:00Z">
                <w:rPr>
                  <w:rFonts w:eastAsiaTheme="minorEastAsia" w:cstheme="minorBidi"/>
                  <w:b w:val="0"/>
                  <w:bCs w:val="0"/>
                  <w:i/>
                  <w:iCs/>
                  <w:noProof/>
                </w:rPr>
              </w:rPrChange>
            </w:rPr>
          </w:pPr>
          <w:r w:rsidRPr="008367E7">
            <w:rPr>
              <w:rPrChange w:id="95" w:author="Jenny Marcela Garces Delgado" w:date="2020-04-25T18:21:00Z">
                <w:rPr>
                  <w:noProof/>
                </w:rPr>
              </w:rPrChange>
            </w:rPr>
            <w:fldChar w:fldCharType="begin"/>
          </w:r>
          <w:r w:rsidRPr="008367E7">
            <w:rPr>
              <w:rPrChange w:id="96" w:author="Jenny Marcela Garces Delgado" w:date="2020-04-25T18:21:00Z">
                <w:rPr>
                  <w:noProof/>
                </w:rPr>
              </w:rPrChange>
            </w:rPr>
            <w:instrText xml:space="preserve"> HYPERLINK \l "_Toc38568284" </w:instrText>
          </w:r>
          <w:r w:rsidRPr="008367E7">
            <w:rPr>
              <w:rPrChange w:id="97" w:author="Jenny Marcela Garces Delgado" w:date="2020-04-25T18:21:00Z">
                <w:rPr>
                  <w:noProof/>
                </w:rPr>
              </w:rPrChange>
            </w:rPr>
            <w:fldChar w:fldCharType="separate"/>
          </w:r>
          <w:r w:rsidR="00494AED" w:rsidRPr="008367E7">
            <w:rPr>
              <w:rStyle w:val="Hipervnculo"/>
              <w:rFonts w:eastAsiaTheme="majorEastAsia"/>
              <w:rPrChange w:id="98" w:author="Jenny Marcela Garces Delgado" w:date="2020-04-25T18:21:00Z">
                <w:rPr>
                  <w:rStyle w:val="Hipervnculo"/>
                  <w:rFonts w:eastAsiaTheme="majorEastAsia"/>
                  <w:noProof/>
                </w:rPr>
              </w:rPrChange>
            </w:rPr>
            <w:t>MATERIAS INTEGRADAS:</w:t>
          </w:r>
          <w:r w:rsidR="00494AED" w:rsidRPr="008367E7">
            <w:rPr>
              <w:webHidden/>
              <w:rPrChange w:id="99" w:author="Jenny Marcela Garces Delgado" w:date="2020-04-25T18:21:00Z">
                <w:rPr>
                  <w:noProof/>
                  <w:webHidden/>
                </w:rPr>
              </w:rPrChange>
            </w:rPr>
            <w:tab/>
          </w:r>
          <w:r w:rsidR="00494AED" w:rsidRPr="008367E7">
            <w:rPr>
              <w:webHidden/>
              <w:rPrChange w:id="100" w:author="Jenny Marcela Garces Delgado" w:date="2020-04-25T18:21:00Z">
                <w:rPr>
                  <w:noProof/>
                  <w:webHidden/>
                </w:rPr>
              </w:rPrChange>
            </w:rPr>
            <w:fldChar w:fldCharType="begin"/>
          </w:r>
          <w:r w:rsidR="00494AED" w:rsidRPr="008367E7">
            <w:rPr>
              <w:webHidden/>
              <w:rPrChange w:id="101" w:author="Jenny Marcela Garces Delgado" w:date="2020-04-25T18:21:00Z">
                <w:rPr>
                  <w:noProof/>
                  <w:webHidden/>
                </w:rPr>
              </w:rPrChange>
            </w:rPr>
            <w:instrText xml:space="preserve"> PAGEREF _Toc38568284 \h </w:instrText>
          </w:r>
          <w:r w:rsidR="00494AED" w:rsidRPr="008367E7">
            <w:rPr>
              <w:webHidden/>
              <w:rPrChange w:id="102" w:author="Jenny Marcela Garces Delgado" w:date="2020-04-25T18:21:00Z">
                <w:rPr>
                  <w:webHidden/>
                </w:rPr>
              </w:rPrChange>
            </w:rPr>
          </w:r>
          <w:r w:rsidR="00494AED" w:rsidRPr="008367E7">
            <w:rPr>
              <w:webHidden/>
              <w:rPrChange w:id="103" w:author="Jenny Marcela Garces Delgado" w:date="2020-04-25T18:21:00Z">
                <w:rPr>
                  <w:noProof/>
                  <w:webHidden/>
                </w:rPr>
              </w:rPrChange>
            </w:rPr>
            <w:fldChar w:fldCharType="separate"/>
          </w:r>
          <w:r w:rsidR="00494AED" w:rsidRPr="008367E7">
            <w:rPr>
              <w:webHidden/>
              <w:rPrChange w:id="104" w:author="Jenny Marcela Garces Delgado" w:date="2020-04-25T18:21:00Z">
                <w:rPr>
                  <w:noProof/>
                  <w:webHidden/>
                </w:rPr>
              </w:rPrChange>
            </w:rPr>
            <w:t>2</w:t>
          </w:r>
          <w:r w:rsidR="00494AED" w:rsidRPr="008367E7">
            <w:rPr>
              <w:webHidden/>
              <w:rPrChange w:id="105" w:author="Jenny Marcela Garces Delgado" w:date="2020-04-25T18:21:00Z">
                <w:rPr>
                  <w:noProof/>
                  <w:webHidden/>
                </w:rPr>
              </w:rPrChange>
            </w:rPr>
            <w:fldChar w:fldCharType="end"/>
          </w:r>
          <w:r w:rsidRPr="008367E7">
            <w:rPr>
              <w:rPrChange w:id="106"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107" w:author="Jenny Marcela Garces Delgado" w:date="2020-04-25T18:21:00Z">
                <w:rPr>
                  <w:rFonts w:eastAsiaTheme="minorEastAsia" w:cstheme="minorBidi"/>
                  <w:b w:val="0"/>
                  <w:bCs w:val="0"/>
                  <w:i/>
                  <w:iCs/>
                  <w:noProof/>
                </w:rPr>
              </w:rPrChange>
            </w:rPr>
          </w:pPr>
          <w:r w:rsidRPr="008367E7">
            <w:rPr>
              <w:rPrChange w:id="108" w:author="Jenny Marcela Garces Delgado" w:date="2020-04-25T18:21:00Z">
                <w:rPr>
                  <w:noProof/>
                </w:rPr>
              </w:rPrChange>
            </w:rPr>
            <w:fldChar w:fldCharType="begin"/>
          </w:r>
          <w:r w:rsidRPr="008367E7">
            <w:rPr>
              <w:rPrChange w:id="109" w:author="Jenny Marcela Garces Delgado" w:date="2020-04-25T18:21:00Z">
                <w:rPr>
                  <w:noProof/>
                </w:rPr>
              </w:rPrChange>
            </w:rPr>
            <w:instrText xml:space="preserve"> HYPERLINK \l "_Toc38568285" </w:instrText>
          </w:r>
          <w:r w:rsidRPr="008367E7">
            <w:rPr>
              <w:rPrChange w:id="110" w:author="Jenny Marcela Garces Delgado" w:date="2020-04-25T18:21:00Z">
                <w:rPr>
                  <w:noProof/>
                </w:rPr>
              </w:rPrChange>
            </w:rPr>
            <w:fldChar w:fldCharType="separate"/>
          </w:r>
          <w:r w:rsidR="00494AED" w:rsidRPr="008367E7">
            <w:rPr>
              <w:rStyle w:val="Hipervnculo"/>
              <w:rFonts w:eastAsiaTheme="majorEastAsia"/>
              <w:rPrChange w:id="111" w:author="Jenny Marcela Garces Delgado" w:date="2020-04-25T18:21:00Z">
                <w:rPr>
                  <w:rStyle w:val="Hipervnculo"/>
                  <w:rFonts w:eastAsiaTheme="majorEastAsia"/>
                  <w:noProof/>
                </w:rPr>
              </w:rPrChange>
            </w:rPr>
            <w:t>autor:</w:t>
          </w:r>
          <w:r w:rsidR="00494AED" w:rsidRPr="008367E7">
            <w:rPr>
              <w:webHidden/>
              <w:rPrChange w:id="112" w:author="Jenny Marcela Garces Delgado" w:date="2020-04-25T18:21:00Z">
                <w:rPr>
                  <w:noProof/>
                  <w:webHidden/>
                </w:rPr>
              </w:rPrChange>
            </w:rPr>
            <w:tab/>
          </w:r>
          <w:r w:rsidR="00494AED" w:rsidRPr="008367E7">
            <w:rPr>
              <w:webHidden/>
              <w:rPrChange w:id="113" w:author="Jenny Marcela Garces Delgado" w:date="2020-04-25T18:21:00Z">
                <w:rPr>
                  <w:noProof/>
                  <w:webHidden/>
                </w:rPr>
              </w:rPrChange>
            </w:rPr>
            <w:fldChar w:fldCharType="begin"/>
          </w:r>
          <w:r w:rsidR="00494AED" w:rsidRPr="008367E7">
            <w:rPr>
              <w:webHidden/>
              <w:rPrChange w:id="114" w:author="Jenny Marcela Garces Delgado" w:date="2020-04-25T18:21:00Z">
                <w:rPr>
                  <w:noProof/>
                  <w:webHidden/>
                </w:rPr>
              </w:rPrChange>
            </w:rPr>
            <w:instrText xml:space="preserve"> PAGEREF _Toc38568285 \h </w:instrText>
          </w:r>
          <w:r w:rsidR="00494AED" w:rsidRPr="008367E7">
            <w:rPr>
              <w:webHidden/>
              <w:rPrChange w:id="115" w:author="Jenny Marcela Garces Delgado" w:date="2020-04-25T18:21:00Z">
                <w:rPr>
                  <w:webHidden/>
                </w:rPr>
              </w:rPrChange>
            </w:rPr>
          </w:r>
          <w:r w:rsidR="00494AED" w:rsidRPr="008367E7">
            <w:rPr>
              <w:webHidden/>
              <w:rPrChange w:id="116" w:author="Jenny Marcela Garces Delgado" w:date="2020-04-25T18:21:00Z">
                <w:rPr>
                  <w:noProof/>
                  <w:webHidden/>
                </w:rPr>
              </w:rPrChange>
            </w:rPr>
            <w:fldChar w:fldCharType="separate"/>
          </w:r>
          <w:r w:rsidR="00494AED" w:rsidRPr="008367E7">
            <w:rPr>
              <w:webHidden/>
              <w:rPrChange w:id="117" w:author="Jenny Marcela Garces Delgado" w:date="2020-04-25T18:21:00Z">
                <w:rPr>
                  <w:noProof/>
                  <w:webHidden/>
                </w:rPr>
              </w:rPrChange>
            </w:rPr>
            <w:t>2</w:t>
          </w:r>
          <w:r w:rsidR="00494AED" w:rsidRPr="008367E7">
            <w:rPr>
              <w:webHidden/>
              <w:rPrChange w:id="118" w:author="Jenny Marcela Garces Delgado" w:date="2020-04-25T18:21:00Z">
                <w:rPr>
                  <w:noProof/>
                  <w:webHidden/>
                </w:rPr>
              </w:rPrChange>
            </w:rPr>
            <w:fldChar w:fldCharType="end"/>
          </w:r>
          <w:r w:rsidRPr="008367E7">
            <w:rPr>
              <w:rPrChange w:id="119"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120" w:author="Jenny Marcela Garces Delgado" w:date="2020-04-25T18:21:00Z">
                <w:rPr>
                  <w:rFonts w:eastAsiaTheme="minorEastAsia" w:cstheme="minorBidi"/>
                  <w:b w:val="0"/>
                  <w:bCs w:val="0"/>
                  <w:i/>
                  <w:iCs/>
                  <w:noProof/>
                </w:rPr>
              </w:rPrChange>
            </w:rPr>
          </w:pPr>
          <w:r w:rsidRPr="008367E7">
            <w:rPr>
              <w:rPrChange w:id="121" w:author="Jenny Marcela Garces Delgado" w:date="2020-04-25T18:21:00Z">
                <w:rPr>
                  <w:noProof/>
                </w:rPr>
              </w:rPrChange>
            </w:rPr>
            <w:fldChar w:fldCharType="begin"/>
          </w:r>
          <w:r w:rsidRPr="008367E7">
            <w:rPr>
              <w:rPrChange w:id="122" w:author="Jenny Marcela Garces Delgado" w:date="2020-04-25T18:21:00Z">
                <w:rPr>
                  <w:noProof/>
                </w:rPr>
              </w:rPrChange>
            </w:rPr>
            <w:instrText xml:space="preserve"> HYPERLINK \l "_Toc38568286" </w:instrText>
          </w:r>
          <w:r w:rsidRPr="008367E7">
            <w:rPr>
              <w:rPrChange w:id="123" w:author="Jenny Marcela Garces Delgado" w:date="2020-04-25T18:21:00Z">
                <w:rPr>
                  <w:noProof/>
                </w:rPr>
              </w:rPrChange>
            </w:rPr>
            <w:fldChar w:fldCharType="separate"/>
          </w:r>
          <w:r w:rsidR="00494AED" w:rsidRPr="008367E7">
            <w:rPr>
              <w:rStyle w:val="Hipervnculo"/>
              <w:rFonts w:eastAsiaTheme="majorEastAsia"/>
              <w:rPrChange w:id="124" w:author="Jenny Marcela Garces Delgado" w:date="2020-04-25T18:21:00Z">
                <w:rPr>
                  <w:rStyle w:val="Hipervnculo"/>
                  <w:rFonts w:eastAsiaTheme="majorEastAsia"/>
                  <w:noProof/>
                </w:rPr>
              </w:rPrChange>
            </w:rPr>
            <w:t>DESCRIPCIÓN CORTA:</w:t>
          </w:r>
          <w:r w:rsidR="00494AED" w:rsidRPr="008367E7">
            <w:rPr>
              <w:webHidden/>
              <w:rPrChange w:id="125" w:author="Jenny Marcela Garces Delgado" w:date="2020-04-25T18:21:00Z">
                <w:rPr>
                  <w:noProof/>
                  <w:webHidden/>
                </w:rPr>
              </w:rPrChange>
            </w:rPr>
            <w:tab/>
          </w:r>
          <w:r w:rsidR="00494AED" w:rsidRPr="008367E7">
            <w:rPr>
              <w:webHidden/>
              <w:rPrChange w:id="126" w:author="Jenny Marcela Garces Delgado" w:date="2020-04-25T18:21:00Z">
                <w:rPr>
                  <w:noProof/>
                  <w:webHidden/>
                </w:rPr>
              </w:rPrChange>
            </w:rPr>
            <w:fldChar w:fldCharType="begin"/>
          </w:r>
          <w:r w:rsidR="00494AED" w:rsidRPr="008367E7">
            <w:rPr>
              <w:webHidden/>
              <w:rPrChange w:id="127" w:author="Jenny Marcela Garces Delgado" w:date="2020-04-25T18:21:00Z">
                <w:rPr>
                  <w:noProof/>
                  <w:webHidden/>
                </w:rPr>
              </w:rPrChange>
            </w:rPr>
            <w:instrText xml:space="preserve"> PAGEREF _Toc38568286 \h </w:instrText>
          </w:r>
          <w:r w:rsidR="00494AED" w:rsidRPr="008367E7">
            <w:rPr>
              <w:webHidden/>
              <w:rPrChange w:id="128" w:author="Jenny Marcela Garces Delgado" w:date="2020-04-25T18:21:00Z">
                <w:rPr>
                  <w:webHidden/>
                </w:rPr>
              </w:rPrChange>
            </w:rPr>
          </w:r>
          <w:r w:rsidR="00494AED" w:rsidRPr="008367E7">
            <w:rPr>
              <w:webHidden/>
              <w:rPrChange w:id="129" w:author="Jenny Marcela Garces Delgado" w:date="2020-04-25T18:21:00Z">
                <w:rPr>
                  <w:noProof/>
                  <w:webHidden/>
                </w:rPr>
              </w:rPrChange>
            </w:rPr>
            <w:fldChar w:fldCharType="separate"/>
          </w:r>
          <w:r w:rsidR="00494AED" w:rsidRPr="008367E7">
            <w:rPr>
              <w:webHidden/>
              <w:rPrChange w:id="130" w:author="Jenny Marcela Garces Delgado" w:date="2020-04-25T18:21:00Z">
                <w:rPr>
                  <w:noProof/>
                  <w:webHidden/>
                </w:rPr>
              </w:rPrChange>
            </w:rPr>
            <w:t>2</w:t>
          </w:r>
          <w:r w:rsidR="00494AED" w:rsidRPr="008367E7">
            <w:rPr>
              <w:webHidden/>
              <w:rPrChange w:id="131" w:author="Jenny Marcela Garces Delgado" w:date="2020-04-25T18:21:00Z">
                <w:rPr>
                  <w:noProof/>
                  <w:webHidden/>
                </w:rPr>
              </w:rPrChange>
            </w:rPr>
            <w:fldChar w:fldCharType="end"/>
          </w:r>
          <w:r w:rsidRPr="008367E7">
            <w:rPr>
              <w:rPrChange w:id="132"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133" w:author="Jenny Marcela Garces Delgado" w:date="2020-04-25T18:21:00Z">
                <w:rPr>
                  <w:rFonts w:eastAsiaTheme="minorEastAsia" w:cstheme="minorBidi"/>
                  <w:b w:val="0"/>
                  <w:bCs w:val="0"/>
                  <w:i/>
                  <w:iCs/>
                  <w:noProof/>
                </w:rPr>
              </w:rPrChange>
            </w:rPr>
          </w:pPr>
          <w:r w:rsidRPr="008367E7">
            <w:rPr>
              <w:rPrChange w:id="134" w:author="Jenny Marcela Garces Delgado" w:date="2020-04-25T18:21:00Z">
                <w:rPr>
                  <w:noProof/>
                </w:rPr>
              </w:rPrChange>
            </w:rPr>
            <w:fldChar w:fldCharType="begin"/>
          </w:r>
          <w:r w:rsidRPr="008367E7">
            <w:rPr>
              <w:rPrChange w:id="135" w:author="Jenny Marcela Garces Delgado" w:date="2020-04-25T18:21:00Z">
                <w:rPr>
                  <w:noProof/>
                </w:rPr>
              </w:rPrChange>
            </w:rPr>
            <w:instrText xml:space="preserve"> HYPERLINK \l "_Toc38568287" </w:instrText>
          </w:r>
          <w:r w:rsidRPr="008367E7">
            <w:rPr>
              <w:rPrChange w:id="136" w:author="Jenny Marcela Garces Delgado" w:date="2020-04-25T18:21:00Z">
                <w:rPr>
                  <w:noProof/>
                </w:rPr>
              </w:rPrChange>
            </w:rPr>
            <w:fldChar w:fldCharType="separate"/>
          </w:r>
          <w:r w:rsidR="00494AED" w:rsidRPr="008367E7">
            <w:rPr>
              <w:rStyle w:val="Hipervnculo"/>
              <w:rFonts w:eastAsiaTheme="majorEastAsia"/>
              <w:rPrChange w:id="137" w:author="Jenny Marcela Garces Delgado" w:date="2020-04-25T18:21:00Z">
                <w:rPr>
                  <w:rStyle w:val="Hipervnculo"/>
                  <w:rFonts w:eastAsiaTheme="majorEastAsia"/>
                  <w:noProof/>
                </w:rPr>
              </w:rPrChange>
            </w:rPr>
            <w:t>METODÓLOGIA USADA:</w:t>
          </w:r>
          <w:r w:rsidR="00494AED" w:rsidRPr="008367E7">
            <w:rPr>
              <w:webHidden/>
              <w:rPrChange w:id="138" w:author="Jenny Marcela Garces Delgado" w:date="2020-04-25T18:21:00Z">
                <w:rPr>
                  <w:noProof/>
                  <w:webHidden/>
                </w:rPr>
              </w:rPrChange>
            </w:rPr>
            <w:tab/>
          </w:r>
          <w:r w:rsidR="00494AED" w:rsidRPr="008367E7">
            <w:rPr>
              <w:webHidden/>
              <w:rPrChange w:id="139" w:author="Jenny Marcela Garces Delgado" w:date="2020-04-25T18:21:00Z">
                <w:rPr>
                  <w:noProof/>
                  <w:webHidden/>
                </w:rPr>
              </w:rPrChange>
            </w:rPr>
            <w:fldChar w:fldCharType="begin"/>
          </w:r>
          <w:r w:rsidR="00494AED" w:rsidRPr="008367E7">
            <w:rPr>
              <w:webHidden/>
              <w:rPrChange w:id="140" w:author="Jenny Marcela Garces Delgado" w:date="2020-04-25T18:21:00Z">
                <w:rPr>
                  <w:noProof/>
                  <w:webHidden/>
                </w:rPr>
              </w:rPrChange>
            </w:rPr>
            <w:instrText xml:space="preserve"> PAGEREF _Toc38568287 \h </w:instrText>
          </w:r>
          <w:r w:rsidR="00494AED" w:rsidRPr="008367E7">
            <w:rPr>
              <w:webHidden/>
              <w:rPrChange w:id="141" w:author="Jenny Marcela Garces Delgado" w:date="2020-04-25T18:21:00Z">
                <w:rPr>
                  <w:webHidden/>
                </w:rPr>
              </w:rPrChange>
            </w:rPr>
          </w:r>
          <w:r w:rsidR="00494AED" w:rsidRPr="008367E7">
            <w:rPr>
              <w:webHidden/>
              <w:rPrChange w:id="142" w:author="Jenny Marcela Garces Delgado" w:date="2020-04-25T18:21:00Z">
                <w:rPr>
                  <w:noProof/>
                  <w:webHidden/>
                </w:rPr>
              </w:rPrChange>
            </w:rPr>
            <w:fldChar w:fldCharType="separate"/>
          </w:r>
          <w:r w:rsidR="00494AED" w:rsidRPr="008367E7">
            <w:rPr>
              <w:webHidden/>
              <w:rPrChange w:id="143" w:author="Jenny Marcela Garces Delgado" w:date="2020-04-25T18:21:00Z">
                <w:rPr>
                  <w:noProof/>
                  <w:webHidden/>
                </w:rPr>
              </w:rPrChange>
            </w:rPr>
            <w:t>2</w:t>
          </w:r>
          <w:r w:rsidR="00494AED" w:rsidRPr="008367E7">
            <w:rPr>
              <w:webHidden/>
              <w:rPrChange w:id="144" w:author="Jenny Marcela Garces Delgado" w:date="2020-04-25T18:21:00Z">
                <w:rPr>
                  <w:noProof/>
                  <w:webHidden/>
                </w:rPr>
              </w:rPrChange>
            </w:rPr>
            <w:fldChar w:fldCharType="end"/>
          </w:r>
          <w:r w:rsidRPr="008367E7">
            <w:rPr>
              <w:rPrChange w:id="145"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146" w:author="Jenny Marcela Garces Delgado" w:date="2020-04-25T18:21:00Z">
                <w:rPr>
                  <w:rFonts w:eastAsiaTheme="minorEastAsia" w:cstheme="minorBidi"/>
                  <w:b w:val="0"/>
                  <w:bCs w:val="0"/>
                  <w:i/>
                  <w:iCs/>
                  <w:noProof/>
                </w:rPr>
              </w:rPrChange>
            </w:rPr>
          </w:pPr>
          <w:r w:rsidRPr="008367E7">
            <w:rPr>
              <w:rPrChange w:id="147" w:author="Jenny Marcela Garces Delgado" w:date="2020-04-25T18:21:00Z">
                <w:rPr>
                  <w:noProof/>
                </w:rPr>
              </w:rPrChange>
            </w:rPr>
            <w:fldChar w:fldCharType="begin"/>
          </w:r>
          <w:r w:rsidRPr="008367E7">
            <w:rPr>
              <w:rPrChange w:id="148" w:author="Jenny Marcela Garces Delgado" w:date="2020-04-25T18:21:00Z">
                <w:rPr>
                  <w:noProof/>
                </w:rPr>
              </w:rPrChange>
            </w:rPr>
            <w:instrText xml:space="preserve"> HYPERLINK \l "_Toc38568288" </w:instrText>
          </w:r>
          <w:r w:rsidRPr="008367E7">
            <w:rPr>
              <w:rPrChange w:id="149" w:author="Jenny Marcela Garces Delgado" w:date="2020-04-25T18:21:00Z">
                <w:rPr>
                  <w:noProof/>
                </w:rPr>
              </w:rPrChange>
            </w:rPr>
            <w:fldChar w:fldCharType="separate"/>
          </w:r>
          <w:r w:rsidR="00494AED" w:rsidRPr="008367E7">
            <w:rPr>
              <w:rStyle w:val="Hipervnculo"/>
              <w:rFonts w:eastAsiaTheme="majorEastAsia"/>
              <w:rPrChange w:id="150" w:author="Jenny Marcela Garces Delgado" w:date="2020-04-25T18:21:00Z">
                <w:rPr>
                  <w:rStyle w:val="Hipervnculo"/>
                  <w:rFonts w:eastAsiaTheme="majorEastAsia"/>
                  <w:noProof/>
                </w:rPr>
              </w:rPrChange>
            </w:rPr>
            <w:t>SITUACIÓN PROBLEMÁTICA:</w:t>
          </w:r>
          <w:r w:rsidR="00494AED" w:rsidRPr="008367E7">
            <w:rPr>
              <w:webHidden/>
              <w:rPrChange w:id="151" w:author="Jenny Marcela Garces Delgado" w:date="2020-04-25T18:21:00Z">
                <w:rPr>
                  <w:noProof/>
                  <w:webHidden/>
                </w:rPr>
              </w:rPrChange>
            </w:rPr>
            <w:tab/>
          </w:r>
          <w:r w:rsidR="00494AED" w:rsidRPr="008367E7">
            <w:rPr>
              <w:webHidden/>
              <w:rPrChange w:id="152" w:author="Jenny Marcela Garces Delgado" w:date="2020-04-25T18:21:00Z">
                <w:rPr>
                  <w:noProof/>
                  <w:webHidden/>
                </w:rPr>
              </w:rPrChange>
            </w:rPr>
            <w:fldChar w:fldCharType="begin"/>
          </w:r>
          <w:r w:rsidR="00494AED" w:rsidRPr="008367E7">
            <w:rPr>
              <w:webHidden/>
              <w:rPrChange w:id="153" w:author="Jenny Marcela Garces Delgado" w:date="2020-04-25T18:21:00Z">
                <w:rPr>
                  <w:noProof/>
                  <w:webHidden/>
                </w:rPr>
              </w:rPrChange>
            </w:rPr>
            <w:instrText xml:space="preserve"> PAGEREF _Toc38568288 \h </w:instrText>
          </w:r>
          <w:r w:rsidR="00494AED" w:rsidRPr="008367E7">
            <w:rPr>
              <w:webHidden/>
              <w:rPrChange w:id="154" w:author="Jenny Marcela Garces Delgado" w:date="2020-04-25T18:21:00Z">
                <w:rPr>
                  <w:webHidden/>
                </w:rPr>
              </w:rPrChange>
            </w:rPr>
          </w:r>
          <w:r w:rsidR="00494AED" w:rsidRPr="008367E7">
            <w:rPr>
              <w:webHidden/>
              <w:rPrChange w:id="155" w:author="Jenny Marcela Garces Delgado" w:date="2020-04-25T18:21:00Z">
                <w:rPr>
                  <w:noProof/>
                  <w:webHidden/>
                </w:rPr>
              </w:rPrChange>
            </w:rPr>
            <w:fldChar w:fldCharType="separate"/>
          </w:r>
          <w:r w:rsidR="00494AED" w:rsidRPr="008367E7">
            <w:rPr>
              <w:webHidden/>
              <w:rPrChange w:id="156" w:author="Jenny Marcela Garces Delgado" w:date="2020-04-25T18:21:00Z">
                <w:rPr>
                  <w:noProof/>
                  <w:webHidden/>
                </w:rPr>
              </w:rPrChange>
            </w:rPr>
            <w:t>4</w:t>
          </w:r>
          <w:r w:rsidR="00494AED" w:rsidRPr="008367E7">
            <w:rPr>
              <w:webHidden/>
              <w:rPrChange w:id="157" w:author="Jenny Marcela Garces Delgado" w:date="2020-04-25T18:21:00Z">
                <w:rPr>
                  <w:noProof/>
                  <w:webHidden/>
                </w:rPr>
              </w:rPrChange>
            </w:rPr>
            <w:fldChar w:fldCharType="end"/>
          </w:r>
          <w:r w:rsidRPr="008367E7">
            <w:rPr>
              <w:rPrChange w:id="158"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159" w:author="Jenny Marcela Garces Delgado" w:date="2020-04-25T18:21:00Z">
                <w:rPr>
                  <w:rFonts w:eastAsiaTheme="minorEastAsia" w:cstheme="minorBidi"/>
                  <w:i/>
                  <w:iCs/>
                  <w:noProof/>
                  <w:sz w:val="24"/>
                  <w:szCs w:val="24"/>
                </w:rPr>
              </w:rPrChange>
            </w:rPr>
          </w:pPr>
          <w:r w:rsidRPr="008367E7">
            <w:rPr>
              <w:rPrChange w:id="160" w:author="Jenny Marcela Garces Delgado" w:date="2020-04-25T18:21:00Z">
                <w:rPr>
                  <w:noProof/>
                </w:rPr>
              </w:rPrChange>
            </w:rPr>
            <w:fldChar w:fldCharType="begin"/>
          </w:r>
          <w:r w:rsidRPr="008367E7">
            <w:rPr>
              <w:rPrChange w:id="161" w:author="Jenny Marcela Garces Delgado" w:date="2020-04-25T18:21:00Z">
                <w:rPr>
                  <w:noProof/>
                </w:rPr>
              </w:rPrChange>
            </w:rPr>
            <w:instrText xml:space="preserve"> HYPERLINK \l "_Toc38568289" </w:instrText>
          </w:r>
          <w:r w:rsidRPr="008367E7">
            <w:rPr>
              <w:rPrChange w:id="162" w:author="Jenny Marcela Garces Delgado" w:date="2020-04-25T18:21:00Z">
                <w:rPr>
                  <w:noProof/>
                </w:rPr>
              </w:rPrChange>
            </w:rPr>
            <w:fldChar w:fldCharType="separate"/>
          </w:r>
          <w:r w:rsidR="00494AED" w:rsidRPr="008367E7">
            <w:rPr>
              <w:rStyle w:val="Hipervnculo"/>
              <w:rFonts w:eastAsiaTheme="majorEastAsia"/>
              <w:rPrChange w:id="163" w:author="Jenny Marcela Garces Delgado" w:date="2020-04-25T18:21:00Z">
                <w:rPr>
                  <w:rStyle w:val="Hipervnculo"/>
                  <w:rFonts w:eastAsiaTheme="majorEastAsia"/>
                  <w:noProof/>
                </w:rPr>
              </w:rPrChange>
            </w:rPr>
            <w:t>pregunta problemática</w:t>
          </w:r>
          <w:r w:rsidR="00494AED" w:rsidRPr="008367E7">
            <w:rPr>
              <w:webHidden/>
              <w:rPrChange w:id="164" w:author="Jenny Marcela Garces Delgado" w:date="2020-04-25T18:21:00Z">
                <w:rPr>
                  <w:noProof/>
                  <w:webHidden/>
                </w:rPr>
              </w:rPrChange>
            </w:rPr>
            <w:tab/>
          </w:r>
          <w:r w:rsidR="00494AED" w:rsidRPr="008367E7">
            <w:rPr>
              <w:webHidden/>
              <w:rPrChange w:id="165" w:author="Jenny Marcela Garces Delgado" w:date="2020-04-25T18:21:00Z">
                <w:rPr>
                  <w:noProof/>
                  <w:webHidden/>
                </w:rPr>
              </w:rPrChange>
            </w:rPr>
            <w:fldChar w:fldCharType="begin"/>
          </w:r>
          <w:r w:rsidR="00494AED" w:rsidRPr="008367E7">
            <w:rPr>
              <w:webHidden/>
              <w:rPrChange w:id="166" w:author="Jenny Marcela Garces Delgado" w:date="2020-04-25T18:21:00Z">
                <w:rPr>
                  <w:noProof/>
                  <w:webHidden/>
                </w:rPr>
              </w:rPrChange>
            </w:rPr>
            <w:instrText xml:space="preserve"> PAGEREF _Toc38568289 \h </w:instrText>
          </w:r>
          <w:r w:rsidR="00494AED" w:rsidRPr="008367E7">
            <w:rPr>
              <w:webHidden/>
              <w:rPrChange w:id="167" w:author="Jenny Marcela Garces Delgado" w:date="2020-04-25T18:21:00Z">
                <w:rPr>
                  <w:webHidden/>
                </w:rPr>
              </w:rPrChange>
            </w:rPr>
          </w:r>
          <w:r w:rsidR="00494AED" w:rsidRPr="008367E7">
            <w:rPr>
              <w:webHidden/>
              <w:rPrChange w:id="168" w:author="Jenny Marcela Garces Delgado" w:date="2020-04-25T18:21:00Z">
                <w:rPr>
                  <w:noProof/>
                  <w:webHidden/>
                </w:rPr>
              </w:rPrChange>
            </w:rPr>
            <w:fldChar w:fldCharType="separate"/>
          </w:r>
          <w:r w:rsidR="00494AED" w:rsidRPr="008367E7">
            <w:rPr>
              <w:webHidden/>
              <w:rPrChange w:id="169" w:author="Jenny Marcela Garces Delgado" w:date="2020-04-25T18:21:00Z">
                <w:rPr>
                  <w:noProof/>
                  <w:webHidden/>
                </w:rPr>
              </w:rPrChange>
            </w:rPr>
            <w:t>4</w:t>
          </w:r>
          <w:r w:rsidR="00494AED" w:rsidRPr="008367E7">
            <w:rPr>
              <w:webHidden/>
              <w:rPrChange w:id="170" w:author="Jenny Marcela Garces Delgado" w:date="2020-04-25T18:21:00Z">
                <w:rPr>
                  <w:noProof/>
                  <w:webHidden/>
                </w:rPr>
              </w:rPrChange>
            </w:rPr>
            <w:fldChar w:fldCharType="end"/>
          </w:r>
          <w:r w:rsidRPr="008367E7">
            <w:rPr>
              <w:rPrChange w:id="171"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172" w:author="Jenny Marcela Garces Delgado" w:date="2020-04-25T18:21:00Z">
                <w:rPr>
                  <w:rFonts w:eastAsiaTheme="minorEastAsia" w:cstheme="minorBidi"/>
                  <w:b w:val="0"/>
                  <w:bCs w:val="0"/>
                  <w:i/>
                  <w:iCs/>
                  <w:noProof/>
                </w:rPr>
              </w:rPrChange>
            </w:rPr>
          </w:pPr>
          <w:r w:rsidRPr="008367E7">
            <w:rPr>
              <w:rPrChange w:id="173" w:author="Jenny Marcela Garces Delgado" w:date="2020-04-25T18:21:00Z">
                <w:rPr>
                  <w:noProof/>
                </w:rPr>
              </w:rPrChange>
            </w:rPr>
            <w:fldChar w:fldCharType="begin"/>
          </w:r>
          <w:r w:rsidRPr="008367E7">
            <w:rPr>
              <w:rPrChange w:id="174" w:author="Jenny Marcela Garces Delgado" w:date="2020-04-25T18:21:00Z">
                <w:rPr>
                  <w:noProof/>
                </w:rPr>
              </w:rPrChange>
            </w:rPr>
            <w:instrText xml:space="preserve"> HYPERLINK \l "_Toc38568290" </w:instrText>
          </w:r>
          <w:r w:rsidRPr="008367E7">
            <w:rPr>
              <w:rPrChange w:id="175" w:author="Jenny Marcela Garces Delgado" w:date="2020-04-25T18:21:00Z">
                <w:rPr>
                  <w:noProof/>
                </w:rPr>
              </w:rPrChange>
            </w:rPr>
            <w:fldChar w:fldCharType="separate"/>
          </w:r>
          <w:r w:rsidR="00494AED" w:rsidRPr="008367E7">
            <w:rPr>
              <w:rStyle w:val="Hipervnculo"/>
              <w:rFonts w:eastAsiaTheme="majorEastAsia"/>
              <w:rPrChange w:id="176" w:author="Jenny Marcela Garces Delgado" w:date="2020-04-25T18:21:00Z">
                <w:rPr>
                  <w:rStyle w:val="Hipervnculo"/>
                  <w:rFonts w:eastAsiaTheme="majorEastAsia"/>
                  <w:noProof/>
                </w:rPr>
              </w:rPrChange>
            </w:rPr>
            <w:t>MARCO CONCEPTUAL:</w:t>
          </w:r>
          <w:r w:rsidR="00494AED" w:rsidRPr="008367E7">
            <w:rPr>
              <w:webHidden/>
              <w:rPrChange w:id="177" w:author="Jenny Marcela Garces Delgado" w:date="2020-04-25T18:21:00Z">
                <w:rPr>
                  <w:noProof/>
                  <w:webHidden/>
                </w:rPr>
              </w:rPrChange>
            </w:rPr>
            <w:tab/>
          </w:r>
          <w:r w:rsidR="00494AED" w:rsidRPr="008367E7">
            <w:rPr>
              <w:webHidden/>
              <w:rPrChange w:id="178" w:author="Jenny Marcela Garces Delgado" w:date="2020-04-25T18:21:00Z">
                <w:rPr>
                  <w:noProof/>
                  <w:webHidden/>
                </w:rPr>
              </w:rPrChange>
            </w:rPr>
            <w:fldChar w:fldCharType="begin"/>
          </w:r>
          <w:r w:rsidR="00494AED" w:rsidRPr="008367E7">
            <w:rPr>
              <w:webHidden/>
              <w:rPrChange w:id="179" w:author="Jenny Marcela Garces Delgado" w:date="2020-04-25T18:21:00Z">
                <w:rPr>
                  <w:noProof/>
                  <w:webHidden/>
                </w:rPr>
              </w:rPrChange>
            </w:rPr>
            <w:instrText xml:space="preserve"> PAGEREF _Toc38568290 \h </w:instrText>
          </w:r>
          <w:r w:rsidR="00494AED" w:rsidRPr="008367E7">
            <w:rPr>
              <w:webHidden/>
              <w:rPrChange w:id="180" w:author="Jenny Marcela Garces Delgado" w:date="2020-04-25T18:21:00Z">
                <w:rPr>
                  <w:webHidden/>
                </w:rPr>
              </w:rPrChange>
            </w:rPr>
          </w:r>
          <w:r w:rsidR="00494AED" w:rsidRPr="008367E7">
            <w:rPr>
              <w:webHidden/>
              <w:rPrChange w:id="181" w:author="Jenny Marcela Garces Delgado" w:date="2020-04-25T18:21:00Z">
                <w:rPr>
                  <w:noProof/>
                  <w:webHidden/>
                </w:rPr>
              </w:rPrChange>
            </w:rPr>
            <w:fldChar w:fldCharType="separate"/>
          </w:r>
          <w:r w:rsidR="00494AED" w:rsidRPr="008367E7">
            <w:rPr>
              <w:webHidden/>
              <w:rPrChange w:id="182" w:author="Jenny Marcela Garces Delgado" w:date="2020-04-25T18:21:00Z">
                <w:rPr>
                  <w:noProof/>
                  <w:webHidden/>
                </w:rPr>
              </w:rPrChange>
            </w:rPr>
            <w:t>4</w:t>
          </w:r>
          <w:r w:rsidR="00494AED" w:rsidRPr="008367E7">
            <w:rPr>
              <w:webHidden/>
              <w:rPrChange w:id="183" w:author="Jenny Marcela Garces Delgado" w:date="2020-04-25T18:21:00Z">
                <w:rPr>
                  <w:noProof/>
                  <w:webHidden/>
                </w:rPr>
              </w:rPrChange>
            </w:rPr>
            <w:fldChar w:fldCharType="end"/>
          </w:r>
          <w:r w:rsidRPr="008367E7">
            <w:rPr>
              <w:rPrChange w:id="184"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185" w:author="Jenny Marcela Garces Delgado" w:date="2020-04-25T18:21:00Z">
                <w:rPr>
                  <w:rFonts w:eastAsiaTheme="minorEastAsia" w:cstheme="minorBidi"/>
                  <w:i/>
                  <w:iCs/>
                  <w:noProof/>
                  <w:sz w:val="24"/>
                  <w:szCs w:val="24"/>
                </w:rPr>
              </w:rPrChange>
            </w:rPr>
          </w:pPr>
          <w:r w:rsidRPr="008367E7">
            <w:rPr>
              <w:rPrChange w:id="186" w:author="Jenny Marcela Garces Delgado" w:date="2020-04-25T18:21:00Z">
                <w:rPr>
                  <w:noProof/>
                </w:rPr>
              </w:rPrChange>
            </w:rPr>
            <w:fldChar w:fldCharType="begin"/>
          </w:r>
          <w:r w:rsidRPr="008367E7">
            <w:rPr>
              <w:rPrChange w:id="187" w:author="Jenny Marcela Garces Delgado" w:date="2020-04-25T18:21:00Z">
                <w:rPr>
                  <w:noProof/>
                </w:rPr>
              </w:rPrChange>
            </w:rPr>
            <w:instrText xml:space="preserve"> HYPERLINK \l "_Toc38568291" </w:instrText>
          </w:r>
          <w:r w:rsidRPr="008367E7">
            <w:rPr>
              <w:rPrChange w:id="188" w:author="Jenny Marcela Garces Delgado" w:date="2020-04-25T18:21:00Z">
                <w:rPr>
                  <w:noProof/>
                </w:rPr>
              </w:rPrChange>
            </w:rPr>
            <w:fldChar w:fldCharType="separate"/>
          </w:r>
          <w:r w:rsidR="00494AED" w:rsidRPr="008367E7">
            <w:rPr>
              <w:rStyle w:val="Hipervnculo"/>
              <w:rFonts w:eastAsiaTheme="majorEastAsia"/>
              <w:rPrChange w:id="189" w:author="Jenny Marcela Garces Delgado" w:date="2020-04-25T18:21:00Z">
                <w:rPr>
                  <w:rStyle w:val="Hipervnculo"/>
                  <w:rFonts w:eastAsiaTheme="majorEastAsia"/>
                  <w:noProof/>
                </w:rPr>
              </w:rPrChange>
            </w:rPr>
            <w:t>nlp</w:t>
          </w:r>
          <w:r w:rsidR="00494AED" w:rsidRPr="008367E7">
            <w:rPr>
              <w:webHidden/>
              <w:rPrChange w:id="190" w:author="Jenny Marcela Garces Delgado" w:date="2020-04-25T18:21:00Z">
                <w:rPr>
                  <w:noProof/>
                  <w:webHidden/>
                </w:rPr>
              </w:rPrChange>
            </w:rPr>
            <w:tab/>
          </w:r>
          <w:r w:rsidR="00494AED" w:rsidRPr="008367E7">
            <w:rPr>
              <w:webHidden/>
              <w:rPrChange w:id="191" w:author="Jenny Marcela Garces Delgado" w:date="2020-04-25T18:21:00Z">
                <w:rPr>
                  <w:noProof/>
                  <w:webHidden/>
                </w:rPr>
              </w:rPrChange>
            </w:rPr>
            <w:fldChar w:fldCharType="begin"/>
          </w:r>
          <w:r w:rsidR="00494AED" w:rsidRPr="008367E7">
            <w:rPr>
              <w:webHidden/>
              <w:rPrChange w:id="192" w:author="Jenny Marcela Garces Delgado" w:date="2020-04-25T18:21:00Z">
                <w:rPr>
                  <w:noProof/>
                  <w:webHidden/>
                </w:rPr>
              </w:rPrChange>
            </w:rPr>
            <w:instrText xml:space="preserve"> PAGEREF _Toc38568291 \h </w:instrText>
          </w:r>
          <w:r w:rsidR="00494AED" w:rsidRPr="008367E7">
            <w:rPr>
              <w:webHidden/>
              <w:rPrChange w:id="193" w:author="Jenny Marcela Garces Delgado" w:date="2020-04-25T18:21:00Z">
                <w:rPr>
                  <w:webHidden/>
                </w:rPr>
              </w:rPrChange>
            </w:rPr>
          </w:r>
          <w:r w:rsidR="00494AED" w:rsidRPr="008367E7">
            <w:rPr>
              <w:webHidden/>
              <w:rPrChange w:id="194" w:author="Jenny Marcela Garces Delgado" w:date="2020-04-25T18:21:00Z">
                <w:rPr>
                  <w:noProof/>
                  <w:webHidden/>
                </w:rPr>
              </w:rPrChange>
            </w:rPr>
            <w:fldChar w:fldCharType="separate"/>
          </w:r>
          <w:r w:rsidR="00494AED" w:rsidRPr="008367E7">
            <w:rPr>
              <w:webHidden/>
              <w:rPrChange w:id="195" w:author="Jenny Marcela Garces Delgado" w:date="2020-04-25T18:21:00Z">
                <w:rPr>
                  <w:noProof/>
                  <w:webHidden/>
                </w:rPr>
              </w:rPrChange>
            </w:rPr>
            <w:t>4</w:t>
          </w:r>
          <w:r w:rsidR="00494AED" w:rsidRPr="008367E7">
            <w:rPr>
              <w:webHidden/>
              <w:rPrChange w:id="196" w:author="Jenny Marcela Garces Delgado" w:date="2020-04-25T18:21:00Z">
                <w:rPr>
                  <w:noProof/>
                  <w:webHidden/>
                </w:rPr>
              </w:rPrChange>
            </w:rPr>
            <w:fldChar w:fldCharType="end"/>
          </w:r>
          <w:r w:rsidRPr="008367E7">
            <w:rPr>
              <w:rPrChange w:id="197"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198" w:author="Jenny Marcela Garces Delgado" w:date="2020-04-25T18:21:00Z">
                <w:rPr>
                  <w:rFonts w:eastAsiaTheme="minorEastAsia" w:cstheme="minorBidi"/>
                  <w:i/>
                  <w:iCs/>
                  <w:noProof/>
                  <w:sz w:val="24"/>
                  <w:szCs w:val="24"/>
                </w:rPr>
              </w:rPrChange>
            </w:rPr>
          </w:pPr>
          <w:r w:rsidRPr="008367E7">
            <w:rPr>
              <w:rPrChange w:id="199" w:author="Jenny Marcela Garces Delgado" w:date="2020-04-25T18:21:00Z">
                <w:rPr>
                  <w:noProof/>
                </w:rPr>
              </w:rPrChange>
            </w:rPr>
            <w:fldChar w:fldCharType="begin"/>
          </w:r>
          <w:r w:rsidRPr="008367E7">
            <w:rPr>
              <w:rPrChange w:id="200" w:author="Jenny Marcela Garces Delgado" w:date="2020-04-25T18:21:00Z">
                <w:rPr>
                  <w:noProof/>
                </w:rPr>
              </w:rPrChange>
            </w:rPr>
            <w:instrText xml:space="preserve"> HYPERLINK \l "_Toc38568292" </w:instrText>
          </w:r>
          <w:r w:rsidRPr="008367E7">
            <w:rPr>
              <w:rPrChange w:id="201" w:author="Jenny Marcela Garces Delgado" w:date="2020-04-25T18:21:00Z">
                <w:rPr>
                  <w:noProof/>
                </w:rPr>
              </w:rPrChange>
            </w:rPr>
            <w:fldChar w:fldCharType="separate"/>
          </w:r>
          <w:r w:rsidR="00494AED" w:rsidRPr="008367E7">
            <w:rPr>
              <w:rStyle w:val="Hipervnculo"/>
              <w:rFonts w:eastAsiaTheme="majorEastAsia"/>
              <w:rPrChange w:id="202" w:author="Jenny Marcela Garces Delgado" w:date="2020-04-25T18:21:00Z">
                <w:rPr>
                  <w:rStyle w:val="Hipervnculo"/>
                  <w:rFonts w:eastAsiaTheme="majorEastAsia"/>
                  <w:noProof/>
                </w:rPr>
              </w:rPrChange>
            </w:rPr>
            <w:t>bases de datos noSQL</w:t>
          </w:r>
          <w:r w:rsidR="00494AED" w:rsidRPr="008367E7">
            <w:rPr>
              <w:webHidden/>
              <w:rPrChange w:id="203" w:author="Jenny Marcela Garces Delgado" w:date="2020-04-25T18:21:00Z">
                <w:rPr>
                  <w:noProof/>
                  <w:webHidden/>
                </w:rPr>
              </w:rPrChange>
            </w:rPr>
            <w:tab/>
          </w:r>
          <w:r w:rsidR="00494AED" w:rsidRPr="008367E7">
            <w:rPr>
              <w:webHidden/>
              <w:rPrChange w:id="204" w:author="Jenny Marcela Garces Delgado" w:date="2020-04-25T18:21:00Z">
                <w:rPr>
                  <w:noProof/>
                  <w:webHidden/>
                </w:rPr>
              </w:rPrChange>
            </w:rPr>
            <w:fldChar w:fldCharType="begin"/>
          </w:r>
          <w:r w:rsidR="00494AED" w:rsidRPr="008367E7">
            <w:rPr>
              <w:webHidden/>
              <w:rPrChange w:id="205" w:author="Jenny Marcela Garces Delgado" w:date="2020-04-25T18:21:00Z">
                <w:rPr>
                  <w:noProof/>
                  <w:webHidden/>
                </w:rPr>
              </w:rPrChange>
            </w:rPr>
            <w:instrText xml:space="preserve"> PAGEREF _Toc38568292 \h </w:instrText>
          </w:r>
          <w:r w:rsidR="00494AED" w:rsidRPr="008367E7">
            <w:rPr>
              <w:webHidden/>
              <w:rPrChange w:id="206" w:author="Jenny Marcela Garces Delgado" w:date="2020-04-25T18:21:00Z">
                <w:rPr>
                  <w:webHidden/>
                </w:rPr>
              </w:rPrChange>
            </w:rPr>
          </w:r>
          <w:r w:rsidR="00494AED" w:rsidRPr="008367E7">
            <w:rPr>
              <w:webHidden/>
              <w:rPrChange w:id="207" w:author="Jenny Marcela Garces Delgado" w:date="2020-04-25T18:21:00Z">
                <w:rPr>
                  <w:noProof/>
                  <w:webHidden/>
                </w:rPr>
              </w:rPrChange>
            </w:rPr>
            <w:fldChar w:fldCharType="separate"/>
          </w:r>
          <w:r w:rsidR="00494AED" w:rsidRPr="008367E7">
            <w:rPr>
              <w:webHidden/>
              <w:rPrChange w:id="208" w:author="Jenny Marcela Garces Delgado" w:date="2020-04-25T18:21:00Z">
                <w:rPr>
                  <w:noProof/>
                  <w:webHidden/>
                </w:rPr>
              </w:rPrChange>
            </w:rPr>
            <w:t>4</w:t>
          </w:r>
          <w:r w:rsidR="00494AED" w:rsidRPr="008367E7">
            <w:rPr>
              <w:webHidden/>
              <w:rPrChange w:id="209" w:author="Jenny Marcela Garces Delgado" w:date="2020-04-25T18:21:00Z">
                <w:rPr>
                  <w:noProof/>
                  <w:webHidden/>
                </w:rPr>
              </w:rPrChange>
            </w:rPr>
            <w:fldChar w:fldCharType="end"/>
          </w:r>
          <w:r w:rsidRPr="008367E7">
            <w:rPr>
              <w:rPrChange w:id="210"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211" w:author="Jenny Marcela Garces Delgado" w:date="2020-04-25T18:21:00Z">
                <w:rPr>
                  <w:rFonts w:eastAsiaTheme="minorEastAsia" w:cstheme="minorBidi"/>
                  <w:i/>
                  <w:iCs/>
                  <w:noProof/>
                  <w:sz w:val="24"/>
                  <w:szCs w:val="24"/>
                </w:rPr>
              </w:rPrChange>
            </w:rPr>
          </w:pPr>
          <w:r w:rsidRPr="008367E7">
            <w:rPr>
              <w:rPrChange w:id="212" w:author="Jenny Marcela Garces Delgado" w:date="2020-04-25T18:21:00Z">
                <w:rPr>
                  <w:noProof/>
                </w:rPr>
              </w:rPrChange>
            </w:rPr>
            <w:fldChar w:fldCharType="begin"/>
          </w:r>
          <w:r w:rsidRPr="008367E7">
            <w:rPr>
              <w:rPrChange w:id="213" w:author="Jenny Marcela Garces Delgado" w:date="2020-04-25T18:21:00Z">
                <w:rPr>
                  <w:noProof/>
                </w:rPr>
              </w:rPrChange>
            </w:rPr>
            <w:instrText xml:space="preserve"> HYPERLINK \l "_Toc38568293" </w:instrText>
          </w:r>
          <w:r w:rsidRPr="008367E7">
            <w:rPr>
              <w:rPrChange w:id="214" w:author="Jenny Marcela Garces Delgado" w:date="2020-04-25T18:21:00Z">
                <w:rPr>
                  <w:noProof/>
                </w:rPr>
              </w:rPrChange>
            </w:rPr>
            <w:fldChar w:fldCharType="separate"/>
          </w:r>
          <w:r w:rsidR="00494AED" w:rsidRPr="008367E7">
            <w:rPr>
              <w:rStyle w:val="Hipervnculo"/>
              <w:rFonts w:eastAsiaTheme="majorEastAsia"/>
              <w:rPrChange w:id="215" w:author="Jenny Marcela Garces Delgado" w:date="2020-04-25T18:21:00Z">
                <w:rPr>
                  <w:rStyle w:val="Hipervnculo"/>
                  <w:rFonts w:eastAsiaTheme="majorEastAsia"/>
                  <w:noProof/>
                </w:rPr>
              </w:rPrChange>
            </w:rPr>
            <w:t>python</w:t>
          </w:r>
          <w:r w:rsidR="00494AED" w:rsidRPr="008367E7">
            <w:rPr>
              <w:webHidden/>
              <w:rPrChange w:id="216" w:author="Jenny Marcela Garces Delgado" w:date="2020-04-25T18:21:00Z">
                <w:rPr>
                  <w:noProof/>
                  <w:webHidden/>
                </w:rPr>
              </w:rPrChange>
            </w:rPr>
            <w:tab/>
          </w:r>
          <w:r w:rsidR="00494AED" w:rsidRPr="008367E7">
            <w:rPr>
              <w:webHidden/>
              <w:rPrChange w:id="217" w:author="Jenny Marcela Garces Delgado" w:date="2020-04-25T18:21:00Z">
                <w:rPr>
                  <w:noProof/>
                  <w:webHidden/>
                </w:rPr>
              </w:rPrChange>
            </w:rPr>
            <w:fldChar w:fldCharType="begin"/>
          </w:r>
          <w:r w:rsidR="00494AED" w:rsidRPr="008367E7">
            <w:rPr>
              <w:webHidden/>
              <w:rPrChange w:id="218" w:author="Jenny Marcela Garces Delgado" w:date="2020-04-25T18:21:00Z">
                <w:rPr>
                  <w:noProof/>
                  <w:webHidden/>
                </w:rPr>
              </w:rPrChange>
            </w:rPr>
            <w:instrText xml:space="preserve"> PAGEREF _Toc38568293 \h </w:instrText>
          </w:r>
          <w:r w:rsidR="00494AED" w:rsidRPr="008367E7">
            <w:rPr>
              <w:webHidden/>
              <w:rPrChange w:id="219" w:author="Jenny Marcela Garces Delgado" w:date="2020-04-25T18:21:00Z">
                <w:rPr>
                  <w:webHidden/>
                </w:rPr>
              </w:rPrChange>
            </w:rPr>
          </w:r>
          <w:r w:rsidR="00494AED" w:rsidRPr="008367E7">
            <w:rPr>
              <w:webHidden/>
              <w:rPrChange w:id="220" w:author="Jenny Marcela Garces Delgado" w:date="2020-04-25T18:21:00Z">
                <w:rPr>
                  <w:noProof/>
                  <w:webHidden/>
                </w:rPr>
              </w:rPrChange>
            </w:rPr>
            <w:fldChar w:fldCharType="separate"/>
          </w:r>
          <w:r w:rsidR="00494AED" w:rsidRPr="008367E7">
            <w:rPr>
              <w:webHidden/>
              <w:rPrChange w:id="221" w:author="Jenny Marcela Garces Delgado" w:date="2020-04-25T18:21:00Z">
                <w:rPr>
                  <w:noProof/>
                  <w:webHidden/>
                </w:rPr>
              </w:rPrChange>
            </w:rPr>
            <w:t>4</w:t>
          </w:r>
          <w:r w:rsidR="00494AED" w:rsidRPr="008367E7">
            <w:rPr>
              <w:webHidden/>
              <w:rPrChange w:id="222" w:author="Jenny Marcela Garces Delgado" w:date="2020-04-25T18:21:00Z">
                <w:rPr>
                  <w:noProof/>
                  <w:webHidden/>
                </w:rPr>
              </w:rPrChange>
            </w:rPr>
            <w:fldChar w:fldCharType="end"/>
          </w:r>
          <w:r w:rsidRPr="008367E7">
            <w:rPr>
              <w:rPrChange w:id="223"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224" w:author="Jenny Marcela Garces Delgado" w:date="2020-04-25T18:21:00Z">
                <w:rPr>
                  <w:rFonts w:eastAsiaTheme="minorEastAsia" w:cstheme="minorBidi"/>
                  <w:i/>
                  <w:iCs/>
                  <w:noProof/>
                  <w:sz w:val="24"/>
                  <w:szCs w:val="24"/>
                </w:rPr>
              </w:rPrChange>
            </w:rPr>
          </w:pPr>
          <w:r w:rsidRPr="008367E7">
            <w:rPr>
              <w:rPrChange w:id="225" w:author="Jenny Marcela Garces Delgado" w:date="2020-04-25T18:21:00Z">
                <w:rPr>
                  <w:noProof/>
                </w:rPr>
              </w:rPrChange>
            </w:rPr>
            <w:fldChar w:fldCharType="begin"/>
          </w:r>
          <w:r w:rsidRPr="008367E7">
            <w:rPr>
              <w:rPrChange w:id="226" w:author="Jenny Marcela Garces Delgado" w:date="2020-04-25T18:21:00Z">
                <w:rPr>
                  <w:noProof/>
                </w:rPr>
              </w:rPrChange>
            </w:rPr>
            <w:instrText xml:space="preserve"> HYPERLINK \l "_Toc38568294" </w:instrText>
          </w:r>
          <w:r w:rsidRPr="008367E7">
            <w:rPr>
              <w:rPrChange w:id="227" w:author="Jenny Marcela Garces Delgado" w:date="2020-04-25T18:21:00Z">
                <w:rPr>
                  <w:noProof/>
                </w:rPr>
              </w:rPrChange>
            </w:rPr>
            <w:fldChar w:fldCharType="separate"/>
          </w:r>
          <w:r w:rsidR="00494AED" w:rsidRPr="008367E7">
            <w:rPr>
              <w:rStyle w:val="Hipervnculo"/>
              <w:rFonts w:eastAsiaTheme="majorEastAsia"/>
              <w:rPrChange w:id="228" w:author="Jenny Marcela Garces Delgado" w:date="2020-04-25T18:21:00Z">
                <w:rPr>
                  <w:rStyle w:val="Hipervnculo"/>
                  <w:rFonts w:eastAsiaTheme="majorEastAsia"/>
                  <w:noProof/>
                </w:rPr>
              </w:rPrChange>
            </w:rPr>
            <w:t>mongodb</w:t>
          </w:r>
          <w:r w:rsidR="00494AED" w:rsidRPr="008367E7">
            <w:rPr>
              <w:webHidden/>
              <w:rPrChange w:id="229" w:author="Jenny Marcela Garces Delgado" w:date="2020-04-25T18:21:00Z">
                <w:rPr>
                  <w:noProof/>
                  <w:webHidden/>
                </w:rPr>
              </w:rPrChange>
            </w:rPr>
            <w:tab/>
          </w:r>
          <w:r w:rsidR="00494AED" w:rsidRPr="008367E7">
            <w:rPr>
              <w:webHidden/>
              <w:rPrChange w:id="230" w:author="Jenny Marcela Garces Delgado" w:date="2020-04-25T18:21:00Z">
                <w:rPr>
                  <w:noProof/>
                  <w:webHidden/>
                </w:rPr>
              </w:rPrChange>
            </w:rPr>
            <w:fldChar w:fldCharType="begin"/>
          </w:r>
          <w:r w:rsidR="00494AED" w:rsidRPr="008367E7">
            <w:rPr>
              <w:webHidden/>
              <w:rPrChange w:id="231" w:author="Jenny Marcela Garces Delgado" w:date="2020-04-25T18:21:00Z">
                <w:rPr>
                  <w:noProof/>
                  <w:webHidden/>
                </w:rPr>
              </w:rPrChange>
            </w:rPr>
            <w:instrText xml:space="preserve"> PAGEREF _Toc38568294 \h </w:instrText>
          </w:r>
          <w:r w:rsidR="00494AED" w:rsidRPr="008367E7">
            <w:rPr>
              <w:webHidden/>
              <w:rPrChange w:id="232" w:author="Jenny Marcela Garces Delgado" w:date="2020-04-25T18:21:00Z">
                <w:rPr>
                  <w:webHidden/>
                </w:rPr>
              </w:rPrChange>
            </w:rPr>
          </w:r>
          <w:r w:rsidR="00494AED" w:rsidRPr="008367E7">
            <w:rPr>
              <w:webHidden/>
              <w:rPrChange w:id="233" w:author="Jenny Marcela Garces Delgado" w:date="2020-04-25T18:21:00Z">
                <w:rPr>
                  <w:noProof/>
                  <w:webHidden/>
                </w:rPr>
              </w:rPrChange>
            </w:rPr>
            <w:fldChar w:fldCharType="separate"/>
          </w:r>
          <w:r w:rsidR="00494AED" w:rsidRPr="008367E7">
            <w:rPr>
              <w:webHidden/>
              <w:rPrChange w:id="234" w:author="Jenny Marcela Garces Delgado" w:date="2020-04-25T18:21:00Z">
                <w:rPr>
                  <w:noProof/>
                  <w:webHidden/>
                </w:rPr>
              </w:rPrChange>
            </w:rPr>
            <w:t>4</w:t>
          </w:r>
          <w:r w:rsidR="00494AED" w:rsidRPr="008367E7">
            <w:rPr>
              <w:webHidden/>
              <w:rPrChange w:id="235" w:author="Jenny Marcela Garces Delgado" w:date="2020-04-25T18:21:00Z">
                <w:rPr>
                  <w:noProof/>
                  <w:webHidden/>
                </w:rPr>
              </w:rPrChange>
            </w:rPr>
            <w:fldChar w:fldCharType="end"/>
          </w:r>
          <w:r w:rsidRPr="008367E7">
            <w:rPr>
              <w:rPrChange w:id="236"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237" w:author="Jenny Marcela Garces Delgado" w:date="2020-04-25T18:21:00Z">
                <w:rPr>
                  <w:rFonts w:eastAsiaTheme="minorEastAsia" w:cstheme="minorBidi"/>
                  <w:i/>
                  <w:iCs/>
                  <w:noProof/>
                  <w:sz w:val="24"/>
                  <w:szCs w:val="24"/>
                </w:rPr>
              </w:rPrChange>
            </w:rPr>
          </w:pPr>
          <w:r w:rsidRPr="008367E7">
            <w:rPr>
              <w:rPrChange w:id="238" w:author="Jenny Marcela Garces Delgado" w:date="2020-04-25T18:21:00Z">
                <w:rPr>
                  <w:noProof/>
                </w:rPr>
              </w:rPrChange>
            </w:rPr>
            <w:fldChar w:fldCharType="begin"/>
          </w:r>
          <w:r w:rsidRPr="008367E7">
            <w:rPr>
              <w:rPrChange w:id="239" w:author="Jenny Marcela Garces Delgado" w:date="2020-04-25T18:21:00Z">
                <w:rPr>
                  <w:noProof/>
                </w:rPr>
              </w:rPrChange>
            </w:rPr>
            <w:instrText xml:space="preserve"> HYPERLINK \l "_Toc38568295" </w:instrText>
          </w:r>
          <w:r w:rsidRPr="008367E7">
            <w:rPr>
              <w:rPrChange w:id="240" w:author="Jenny Marcela Garces Delgado" w:date="2020-04-25T18:21:00Z">
                <w:rPr>
                  <w:noProof/>
                </w:rPr>
              </w:rPrChange>
            </w:rPr>
            <w:fldChar w:fldCharType="separate"/>
          </w:r>
          <w:r w:rsidR="00494AED" w:rsidRPr="008367E7">
            <w:rPr>
              <w:rStyle w:val="Hipervnculo"/>
              <w:rFonts w:eastAsiaTheme="majorEastAsia"/>
              <w:rPrChange w:id="241" w:author="Jenny Marcela Garces Delgado" w:date="2020-04-25T18:21:00Z">
                <w:rPr>
                  <w:rStyle w:val="Hipervnculo"/>
                  <w:rFonts w:eastAsiaTheme="majorEastAsia"/>
                  <w:noProof/>
                </w:rPr>
              </w:rPrChange>
            </w:rPr>
            <w:t>chatbot</w:t>
          </w:r>
          <w:r w:rsidR="00494AED" w:rsidRPr="008367E7">
            <w:rPr>
              <w:webHidden/>
              <w:rPrChange w:id="242" w:author="Jenny Marcela Garces Delgado" w:date="2020-04-25T18:21:00Z">
                <w:rPr>
                  <w:noProof/>
                  <w:webHidden/>
                </w:rPr>
              </w:rPrChange>
            </w:rPr>
            <w:tab/>
          </w:r>
          <w:r w:rsidR="00494AED" w:rsidRPr="008367E7">
            <w:rPr>
              <w:webHidden/>
              <w:rPrChange w:id="243" w:author="Jenny Marcela Garces Delgado" w:date="2020-04-25T18:21:00Z">
                <w:rPr>
                  <w:noProof/>
                  <w:webHidden/>
                </w:rPr>
              </w:rPrChange>
            </w:rPr>
            <w:fldChar w:fldCharType="begin"/>
          </w:r>
          <w:r w:rsidR="00494AED" w:rsidRPr="008367E7">
            <w:rPr>
              <w:webHidden/>
              <w:rPrChange w:id="244" w:author="Jenny Marcela Garces Delgado" w:date="2020-04-25T18:21:00Z">
                <w:rPr>
                  <w:noProof/>
                  <w:webHidden/>
                </w:rPr>
              </w:rPrChange>
            </w:rPr>
            <w:instrText xml:space="preserve"> PAGEREF _Toc38568295 \h </w:instrText>
          </w:r>
          <w:r w:rsidR="00494AED" w:rsidRPr="008367E7">
            <w:rPr>
              <w:webHidden/>
              <w:rPrChange w:id="245" w:author="Jenny Marcela Garces Delgado" w:date="2020-04-25T18:21:00Z">
                <w:rPr>
                  <w:webHidden/>
                </w:rPr>
              </w:rPrChange>
            </w:rPr>
          </w:r>
          <w:r w:rsidR="00494AED" w:rsidRPr="008367E7">
            <w:rPr>
              <w:webHidden/>
              <w:rPrChange w:id="246" w:author="Jenny Marcela Garces Delgado" w:date="2020-04-25T18:21:00Z">
                <w:rPr>
                  <w:noProof/>
                  <w:webHidden/>
                </w:rPr>
              </w:rPrChange>
            </w:rPr>
            <w:fldChar w:fldCharType="separate"/>
          </w:r>
          <w:r w:rsidR="00494AED" w:rsidRPr="008367E7">
            <w:rPr>
              <w:webHidden/>
              <w:rPrChange w:id="247" w:author="Jenny Marcela Garces Delgado" w:date="2020-04-25T18:21:00Z">
                <w:rPr>
                  <w:noProof/>
                  <w:webHidden/>
                </w:rPr>
              </w:rPrChange>
            </w:rPr>
            <w:t>5</w:t>
          </w:r>
          <w:r w:rsidR="00494AED" w:rsidRPr="008367E7">
            <w:rPr>
              <w:webHidden/>
              <w:rPrChange w:id="248" w:author="Jenny Marcela Garces Delgado" w:date="2020-04-25T18:21:00Z">
                <w:rPr>
                  <w:noProof/>
                  <w:webHidden/>
                </w:rPr>
              </w:rPrChange>
            </w:rPr>
            <w:fldChar w:fldCharType="end"/>
          </w:r>
          <w:r w:rsidRPr="008367E7">
            <w:rPr>
              <w:rPrChange w:id="249"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250" w:author="Jenny Marcela Garces Delgado" w:date="2020-04-25T18:21:00Z">
                <w:rPr>
                  <w:rFonts w:eastAsiaTheme="minorEastAsia" w:cstheme="minorBidi"/>
                  <w:i/>
                  <w:iCs/>
                  <w:noProof/>
                  <w:sz w:val="24"/>
                  <w:szCs w:val="24"/>
                </w:rPr>
              </w:rPrChange>
            </w:rPr>
          </w:pPr>
          <w:r w:rsidRPr="008367E7">
            <w:rPr>
              <w:rPrChange w:id="251" w:author="Jenny Marcela Garces Delgado" w:date="2020-04-25T18:21:00Z">
                <w:rPr>
                  <w:noProof/>
                </w:rPr>
              </w:rPrChange>
            </w:rPr>
            <w:fldChar w:fldCharType="begin"/>
          </w:r>
          <w:r w:rsidRPr="008367E7">
            <w:rPr>
              <w:rPrChange w:id="252" w:author="Jenny Marcela Garces Delgado" w:date="2020-04-25T18:21:00Z">
                <w:rPr>
                  <w:noProof/>
                </w:rPr>
              </w:rPrChange>
            </w:rPr>
            <w:instrText xml:space="preserve"> HYPERLINK \l "_Toc38568296" </w:instrText>
          </w:r>
          <w:r w:rsidRPr="008367E7">
            <w:rPr>
              <w:rPrChange w:id="253" w:author="Jenny Marcela Garces Delgado" w:date="2020-04-25T18:21:00Z">
                <w:rPr>
                  <w:noProof/>
                </w:rPr>
              </w:rPrChange>
            </w:rPr>
            <w:fldChar w:fldCharType="separate"/>
          </w:r>
          <w:r w:rsidR="00494AED" w:rsidRPr="008367E7">
            <w:rPr>
              <w:rStyle w:val="Hipervnculo"/>
              <w:rFonts w:eastAsiaTheme="majorEastAsia"/>
              <w:rPrChange w:id="254" w:author="Jenny Marcela Garces Delgado" w:date="2020-04-25T18:21:00Z">
                <w:rPr>
                  <w:rStyle w:val="Hipervnculo"/>
                  <w:rFonts w:eastAsiaTheme="majorEastAsia"/>
                  <w:noProof/>
                </w:rPr>
              </w:rPrChange>
            </w:rPr>
            <w:t>regex</w:t>
          </w:r>
          <w:r w:rsidR="00494AED" w:rsidRPr="008367E7">
            <w:rPr>
              <w:webHidden/>
              <w:rPrChange w:id="255" w:author="Jenny Marcela Garces Delgado" w:date="2020-04-25T18:21:00Z">
                <w:rPr>
                  <w:noProof/>
                  <w:webHidden/>
                </w:rPr>
              </w:rPrChange>
            </w:rPr>
            <w:tab/>
          </w:r>
          <w:r w:rsidR="00494AED" w:rsidRPr="008367E7">
            <w:rPr>
              <w:webHidden/>
              <w:rPrChange w:id="256" w:author="Jenny Marcela Garces Delgado" w:date="2020-04-25T18:21:00Z">
                <w:rPr>
                  <w:noProof/>
                  <w:webHidden/>
                </w:rPr>
              </w:rPrChange>
            </w:rPr>
            <w:fldChar w:fldCharType="begin"/>
          </w:r>
          <w:r w:rsidR="00494AED" w:rsidRPr="008367E7">
            <w:rPr>
              <w:webHidden/>
              <w:rPrChange w:id="257" w:author="Jenny Marcela Garces Delgado" w:date="2020-04-25T18:21:00Z">
                <w:rPr>
                  <w:noProof/>
                  <w:webHidden/>
                </w:rPr>
              </w:rPrChange>
            </w:rPr>
            <w:instrText xml:space="preserve"> PAGEREF _Toc38568296 \h </w:instrText>
          </w:r>
          <w:r w:rsidR="00494AED" w:rsidRPr="008367E7">
            <w:rPr>
              <w:webHidden/>
              <w:rPrChange w:id="258" w:author="Jenny Marcela Garces Delgado" w:date="2020-04-25T18:21:00Z">
                <w:rPr>
                  <w:webHidden/>
                </w:rPr>
              </w:rPrChange>
            </w:rPr>
          </w:r>
          <w:r w:rsidR="00494AED" w:rsidRPr="008367E7">
            <w:rPr>
              <w:webHidden/>
              <w:rPrChange w:id="259" w:author="Jenny Marcela Garces Delgado" w:date="2020-04-25T18:21:00Z">
                <w:rPr>
                  <w:noProof/>
                  <w:webHidden/>
                </w:rPr>
              </w:rPrChange>
            </w:rPr>
            <w:fldChar w:fldCharType="separate"/>
          </w:r>
          <w:r w:rsidR="00494AED" w:rsidRPr="008367E7">
            <w:rPr>
              <w:webHidden/>
              <w:rPrChange w:id="260" w:author="Jenny Marcela Garces Delgado" w:date="2020-04-25T18:21:00Z">
                <w:rPr>
                  <w:noProof/>
                  <w:webHidden/>
                </w:rPr>
              </w:rPrChange>
            </w:rPr>
            <w:t>5</w:t>
          </w:r>
          <w:r w:rsidR="00494AED" w:rsidRPr="008367E7">
            <w:rPr>
              <w:webHidden/>
              <w:rPrChange w:id="261" w:author="Jenny Marcela Garces Delgado" w:date="2020-04-25T18:21:00Z">
                <w:rPr>
                  <w:noProof/>
                  <w:webHidden/>
                </w:rPr>
              </w:rPrChange>
            </w:rPr>
            <w:fldChar w:fldCharType="end"/>
          </w:r>
          <w:r w:rsidRPr="008367E7">
            <w:rPr>
              <w:rPrChange w:id="262"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263" w:author="Jenny Marcela Garces Delgado" w:date="2020-04-25T18:21:00Z">
                <w:rPr>
                  <w:rFonts w:eastAsiaTheme="minorEastAsia" w:cstheme="minorBidi"/>
                  <w:i/>
                  <w:iCs/>
                  <w:noProof/>
                  <w:sz w:val="24"/>
                  <w:szCs w:val="24"/>
                </w:rPr>
              </w:rPrChange>
            </w:rPr>
          </w:pPr>
          <w:r w:rsidRPr="008367E7">
            <w:rPr>
              <w:rPrChange w:id="264" w:author="Jenny Marcela Garces Delgado" w:date="2020-04-25T18:21:00Z">
                <w:rPr>
                  <w:noProof/>
                </w:rPr>
              </w:rPrChange>
            </w:rPr>
            <w:fldChar w:fldCharType="begin"/>
          </w:r>
          <w:r w:rsidRPr="008367E7">
            <w:rPr>
              <w:rPrChange w:id="265" w:author="Jenny Marcela Garces Delgado" w:date="2020-04-25T18:21:00Z">
                <w:rPr>
                  <w:noProof/>
                </w:rPr>
              </w:rPrChange>
            </w:rPr>
            <w:instrText xml:space="preserve"> HYPERLINK \l "_Toc38568297" </w:instrText>
          </w:r>
          <w:r w:rsidRPr="008367E7">
            <w:rPr>
              <w:rPrChange w:id="266" w:author="Jenny Marcela Garces Delgado" w:date="2020-04-25T18:21:00Z">
                <w:rPr>
                  <w:noProof/>
                </w:rPr>
              </w:rPrChange>
            </w:rPr>
            <w:fldChar w:fldCharType="separate"/>
          </w:r>
          <w:r w:rsidR="00494AED" w:rsidRPr="008367E7">
            <w:rPr>
              <w:rStyle w:val="Hipervnculo"/>
              <w:rFonts w:eastAsiaTheme="majorEastAsia"/>
              <w:rPrChange w:id="267" w:author="Jenny Marcela Garces Delgado" w:date="2020-04-25T18:21:00Z">
                <w:rPr>
                  <w:rStyle w:val="Hipervnculo"/>
                  <w:rFonts w:eastAsiaTheme="majorEastAsia"/>
                  <w:noProof/>
                </w:rPr>
              </w:rPrChange>
            </w:rPr>
            <w:t>kanban</w:t>
          </w:r>
          <w:r w:rsidR="00494AED" w:rsidRPr="008367E7">
            <w:rPr>
              <w:webHidden/>
              <w:rPrChange w:id="268" w:author="Jenny Marcela Garces Delgado" w:date="2020-04-25T18:21:00Z">
                <w:rPr>
                  <w:noProof/>
                  <w:webHidden/>
                </w:rPr>
              </w:rPrChange>
            </w:rPr>
            <w:tab/>
          </w:r>
          <w:r w:rsidR="00494AED" w:rsidRPr="008367E7">
            <w:rPr>
              <w:webHidden/>
              <w:rPrChange w:id="269" w:author="Jenny Marcela Garces Delgado" w:date="2020-04-25T18:21:00Z">
                <w:rPr>
                  <w:noProof/>
                  <w:webHidden/>
                </w:rPr>
              </w:rPrChange>
            </w:rPr>
            <w:fldChar w:fldCharType="begin"/>
          </w:r>
          <w:r w:rsidR="00494AED" w:rsidRPr="008367E7">
            <w:rPr>
              <w:webHidden/>
              <w:rPrChange w:id="270" w:author="Jenny Marcela Garces Delgado" w:date="2020-04-25T18:21:00Z">
                <w:rPr>
                  <w:noProof/>
                  <w:webHidden/>
                </w:rPr>
              </w:rPrChange>
            </w:rPr>
            <w:instrText xml:space="preserve"> PAGEREF _Toc38568297 \h </w:instrText>
          </w:r>
          <w:r w:rsidR="00494AED" w:rsidRPr="008367E7">
            <w:rPr>
              <w:webHidden/>
              <w:rPrChange w:id="271" w:author="Jenny Marcela Garces Delgado" w:date="2020-04-25T18:21:00Z">
                <w:rPr>
                  <w:webHidden/>
                </w:rPr>
              </w:rPrChange>
            </w:rPr>
          </w:r>
          <w:r w:rsidR="00494AED" w:rsidRPr="008367E7">
            <w:rPr>
              <w:webHidden/>
              <w:rPrChange w:id="272" w:author="Jenny Marcela Garces Delgado" w:date="2020-04-25T18:21:00Z">
                <w:rPr>
                  <w:noProof/>
                  <w:webHidden/>
                </w:rPr>
              </w:rPrChange>
            </w:rPr>
            <w:fldChar w:fldCharType="separate"/>
          </w:r>
          <w:r w:rsidR="00494AED" w:rsidRPr="008367E7">
            <w:rPr>
              <w:webHidden/>
              <w:rPrChange w:id="273" w:author="Jenny Marcela Garces Delgado" w:date="2020-04-25T18:21:00Z">
                <w:rPr>
                  <w:noProof/>
                  <w:webHidden/>
                </w:rPr>
              </w:rPrChange>
            </w:rPr>
            <w:t>5</w:t>
          </w:r>
          <w:r w:rsidR="00494AED" w:rsidRPr="008367E7">
            <w:rPr>
              <w:webHidden/>
              <w:rPrChange w:id="274" w:author="Jenny Marcela Garces Delgado" w:date="2020-04-25T18:21:00Z">
                <w:rPr>
                  <w:noProof/>
                  <w:webHidden/>
                </w:rPr>
              </w:rPrChange>
            </w:rPr>
            <w:fldChar w:fldCharType="end"/>
          </w:r>
          <w:r w:rsidRPr="008367E7">
            <w:rPr>
              <w:rPrChange w:id="275"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276" w:author="Jenny Marcela Garces Delgado" w:date="2020-04-25T18:21:00Z">
                <w:rPr>
                  <w:rFonts w:eastAsiaTheme="minorEastAsia" w:cstheme="minorBidi"/>
                  <w:i/>
                  <w:iCs/>
                  <w:noProof/>
                  <w:sz w:val="24"/>
                  <w:szCs w:val="24"/>
                </w:rPr>
              </w:rPrChange>
            </w:rPr>
          </w:pPr>
          <w:r w:rsidRPr="008367E7">
            <w:rPr>
              <w:rPrChange w:id="277" w:author="Jenny Marcela Garces Delgado" w:date="2020-04-25T18:21:00Z">
                <w:rPr>
                  <w:noProof/>
                </w:rPr>
              </w:rPrChange>
            </w:rPr>
            <w:fldChar w:fldCharType="begin"/>
          </w:r>
          <w:r w:rsidRPr="008367E7">
            <w:rPr>
              <w:rPrChange w:id="278" w:author="Jenny Marcela Garces Delgado" w:date="2020-04-25T18:21:00Z">
                <w:rPr>
                  <w:noProof/>
                </w:rPr>
              </w:rPrChange>
            </w:rPr>
            <w:instrText xml:space="preserve"> HYPERLINK \l "_Toc38568298" </w:instrText>
          </w:r>
          <w:r w:rsidRPr="008367E7">
            <w:rPr>
              <w:rPrChange w:id="279" w:author="Jenny Marcela Garces Delgado" w:date="2020-04-25T18:21:00Z">
                <w:rPr>
                  <w:noProof/>
                </w:rPr>
              </w:rPrChange>
            </w:rPr>
            <w:fldChar w:fldCharType="separate"/>
          </w:r>
          <w:r w:rsidR="00494AED" w:rsidRPr="008367E7">
            <w:rPr>
              <w:rStyle w:val="Hipervnculo"/>
              <w:rFonts w:eastAsiaTheme="majorEastAsia"/>
              <w:rPrChange w:id="280" w:author="Jenny Marcela Garces Delgado" w:date="2020-04-25T18:21:00Z">
                <w:rPr>
                  <w:rStyle w:val="Hipervnculo"/>
                  <w:rFonts w:eastAsiaTheme="majorEastAsia"/>
                  <w:noProof/>
                </w:rPr>
              </w:rPrChange>
            </w:rPr>
            <w:t>web scraping</w:t>
          </w:r>
          <w:r w:rsidR="00494AED" w:rsidRPr="008367E7">
            <w:rPr>
              <w:webHidden/>
              <w:rPrChange w:id="281" w:author="Jenny Marcela Garces Delgado" w:date="2020-04-25T18:21:00Z">
                <w:rPr>
                  <w:noProof/>
                  <w:webHidden/>
                </w:rPr>
              </w:rPrChange>
            </w:rPr>
            <w:tab/>
          </w:r>
          <w:r w:rsidR="00494AED" w:rsidRPr="008367E7">
            <w:rPr>
              <w:webHidden/>
              <w:rPrChange w:id="282" w:author="Jenny Marcela Garces Delgado" w:date="2020-04-25T18:21:00Z">
                <w:rPr>
                  <w:noProof/>
                  <w:webHidden/>
                </w:rPr>
              </w:rPrChange>
            </w:rPr>
            <w:fldChar w:fldCharType="begin"/>
          </w:r>
          <w:r w:rsidR="00494AED" w:rsidRPr="008367E7">
            <w:rPr>
              <w:webHidden/>
              <w:rPrChange w:id="283" w:author="Jenny Marcela Garces Delgado" w:date="2020-04-25T18:21:00Z">
                <w:rPr>
                  <w:noProof/>
                  <w:webHidden/>
                </w:rPr>
              </w:rPrChange>
            </w:rPr>
            <w:instrText xml:space="preserve"> PAGEREF _Toc38568298 \h </w:instrText>
          </w:r>
          <w:r w:rsidR="00494AED" w:rsidRPr="008367E7">
            <w:rPr>
              <w:webHidden/>
              <w:rPrChange w:id="284" w:author="Jenny Marcela Garces Delgado" w:date="2020-04-25T18:21:00Z">
                <w:rPr>
                  <w:webHidden/>
                </w:rPr>
              </w:rPrChange>
            </w:rPr>
          </w:r>
          <w:r w:rsidR="00494AED" w:rsidRPr="008367E7">
            <w:rPr>
              <w:webHidden/>
              <w:rPrChange w:id="285" w:author="Jenny Marcela Garces Delgado" w:date="2020-04-25T18:21:00Z">
                <w:rPr>
                  <w:noProof/>
                  <w:webHidden/>
                </w:rPr>
              </w:rPrChange>
            </w:rPr>
            <w:fldChar w:fldCharType="separate"/>
          </w:r>
          <w:r w:rsidR="00494AED" w:rsidRPr="008367E7">
            <w:rPr>
              <w:webHidden/>
              <w:rPrChange w:id="286" w:author="Jenny Marcela Garces Delgado" w:date="2020-04-25T18:21:00Z">
                <w:rPr>
                  <w:noProof/>
                  <w:webHidden/>
                </w:rPr>
              </w:rPrChange>
            </w:rPr>
            <w:t>5</w:t>
          </w:r>
          <w:r w:rsidR="00494AED" w:rsidRPr="008367E7">
            <w:rPr>
              <w:webHidden/>
              <w:rPrChange w:id="287" w:author="Jenny Marcela Garces Delgado" w:date="2020-04-25T18:21:00Z">
                <w:rPr>
                  <w:noProof/>
                  <w:webHidden/>
                </w:rPr>
              </w:rPrChange>
            </w:rPr>
            <w:fldChar w:fldCharType="end"/>
          </w:r>
          <w:r w:rsidRPr="008367E7">
            <w:rPr>
              <w:rPrChange w:id="288"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289" w:author="Jenny Marcela Garces Delgado" w:date="2020-04-25T18:21:00Z">
                <w:rPr>
                  <w:rFonts w:eastAsiaTheme="minorEastAsia" w:cstheme="minorBidi"/>
                  <w:b w:val="0"/>
                  <w:bCs w:val="0"/>
                  <w:i/>
                  <w:iCs/>
                  <w:noProof/>
                </w:rPr>
              </w:rPrChange>
            </w:rPr>
          </w:pPr>
          <w:r w:rsidRPr="008367E7">
            <w:rPr>
              <w:rPrChange w:id="290" w:author="Jenny Marcela Garces Delgado" w:date="2020-04-25T18:21:00Z">
                <w:rPr>
                  <w:noProof/>
                </w:rPr>
              </w:rPrChange>
            </w:rPr>
            <w:fldChar w:fldCharType="begin"/>
          </w:r>
          <w:r w:rsidRPr="008367E7">
            <w:rPr>
              <w:rPrChange w:id="291" w:author="Jenny Marcela Garces Delgado" w:date="2020-04-25T18:21:00Z">
                <w:rPr>
                  <w:noProof/>
                </w:rPr>
              </w:rPrChange>
            </w:rPr>
            <w:instrText xml:space="preserve"> HYPERLINK \l "_Toc38568299" </w:instrText>
          </w:r>
          <w:r w:rsidRPr="008367E7">
            <w:rPr>
              <w:rPrChange w:id="292" w:author="Jenny Marcela Garces Delgado" w:date="2020-04-25T18:21:00Z">
                <w:rPr>
                  <w:noProof/>
                </w:rPr>
              </w:rPrChange>
            </w:rPr>
            <w:fldChar w:fldCharType="separate"/>
          </w:r>
          <w:r w:rsidR="00494AED" w:rsidRPr="008367E7">
            <w:rPr>
              <w:rStyle w:val="Hipervnculo"/>
              <w:rFonts w:eastAsiaTheme="majorEastAsia"/>
              <w:rPrChange w:id="293" w:author="Jenny Marcela Garces Delgado" w:date="2020-04-25T18:21:00Z">
                <w:rPr>
                  <w:rStyle w:val="Hipervnculo"/>
                  <w:rFonts w:eastAsiaTheme="majorEastAsia"/>
                  <w:noProof/>
                </w:rPr>
              </w:rPrChange>
            </w:rPr>
            <w:t>OBJETIVOS</w:t>
          </w:r>
          <w:r w:rsidR="00494AED" w:rsidRPr="008367E7">
            <w:rPr>
              <w:webHidden/>
              <w:rPrChange w:id="294" w:author="Jenny Marcela Garces Delgado" w:date="2020-04-25T18:21:00Z">
                <w:rPr>
                  <w:noProof/>
                  <w:webHidden/>
                </w:rPr>
              </w:rPrChange>
            </w:rPr>
            <w:tab/>
          </w:r>
          <w:r w:rsidR="00494AED" w:rsidRPr="008367E7">
            <w:rPr>
              <w:webHidden/>
              <w:rPrChange w:id="295" w:author="Jenny Marcela Garces Delgado" w:date="2020-04-25T18:21:00Z">
                <w:rPr>
                  <w:noProof/>
                  <w:webHidden/>
                </w:rPr>
              </w:rPrChange>
            </w:rPr>
            <w:fldChar w:fldCharType="begin"/>
          </w:r>
          <w:r w:rsidR="00494AED" w:rsidRPr="008367E7">
            <w:rPr>
              <w:webHidden/>
              <w:rPrChange w:id="296" w:author="Jenny Marcela Garces Delgado" w:date="2020-04-25T18:21:00Z">
                <w:rPr>
                  <w:noProof/>
                  <w:webHidden/>
                </w:rPr>
              </w:rPrChange>
            </w:rPr>
            <w:instrText xml:space="preserve"> PAGEREF _Toc38568299 \h </w:instrText>
          </w:r>
          <w:r w:rsidR="00494AED" w:rsidRPr="008367E7">
            <w:rPr>
              <w:webHidden/>
              <w:rPrChange w:id="297" w:author="Jenny Marcela Garces Delgado" w:date="2020-04-25T18:21:00Z">
                <w:rPr>
                  <w:webHidden/>
                </w:rPr>
              </w:rPrChange>
            </w:rPr>
          </w:r>
          <w:r w:rsidR="00494AED" w:rsidRPr="008367E7">
            <w:rPr>
              <w:webHidden/>
              <w:rPrChange w:id="298" w:author="Jenny Marcela Garces Delgado" w:date="2020-04-25T18:21:00Z">
                <w:rPr>
                  <w:noProof/>
                  <w:webHidden/>
                </w:rPr>
              </w:rPrChange>
            </w:rPr>
            <w:fldChar w:fldCharType="separate"/>
          </w:r>
          <w:r w:rsidR="00494AED" w:rsidRPr="008367E7">
            <w:rPr>
              <w:webHidden/>
              <w:rPrChange w:id="299" w:author="Jenny Marcela Garces Delgado" w:date="2020-04-25T18:21:00Z">
                <w:rPr>
                  <w:noProof/>
                  <w:webHidden/>
                </w:rPr>
              </w:rPrChange>
            </w:rPr>
            <w:t>5</w:t>
          </w:r>
          <w:r w:rsidR="00494AED" w:rsidRPr="008367E7">
            <w:rPr>
              <w:webHidden/>
              <w:rPrChange w:id="300" w:author="Jenny Marcela Garces Delgado" w:date="2020-04-25T18:21:00Z">
                <w:rPr>
                  <w:noProof/>
                  <w:webHidden/>
                </w:rPr>
              </w:rPrChange>
            </w:rPr>
            <w:fldChar w:fldCharType="end"/>
          </w:r>
          <w:r w:rsidRPr="008367E7">
            <w:rPr>
              <w:rPrChange w:id="301"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302" w:author="Jenny Marcela Garces Delgado" w:date="2020-04-25T18:21:00Z">
                <w:rPr>
                  <w:rFonts w:eastAsiaTheme="minorEastAsia" w:cstheme="minorBidi"/>
                  <w:i/>
                  <w:iCs/>
                  <w:noProof/>
                  <w:sz w:val="24"/>
                  <w:szCs w:val="24"/>
                </w:rPr>
              </w:rPrChange>
            </w:rPr>
          </w:pPr>
          <w:r w:rsidRPr="008367E7">
            <w:rPr>
              <w:rPrChange w:id="303" w:author="Jenny Marcela Garces Delgado" w:date="2020-04-25T18:21:00Z">
                <w:rPr>
                  <w:noProof/>
                </w:rPr>
              </w:rPrChange>
            </w:rPr>
            <w:fldChar w:fldCharType="begin"/>
          </w:r>
          <w:r w:rsidRPr="008367E7">
            <w:rPr>
              <w:rPrChange w:id="304" w:author="Jenny Marcela Garces Delgado" w:date="2020-04-25T18:21:00Z">
                <w:rPr>
                  <w:noProof/>
                </w:rPr>
              </w:rPrChange>
            </w:rPr>
            <w:instrText xml:space="preserve"> HYPERLINK \l "_Toc38568300" </w:instrText>
          </w:r>
          <w:r w:rsidRPr="008367E7">
            <w:rPr>
              <w:rPrChange w:id="305" w:author="Jenny Marcela Garces Delgado" w:date="2020-04-25T18:21:00Z">
                <w:rPr>
                  <w:noProof/>
                </w:rPr>
              </w:rPrChange>
            </w:rPr>
            <w:fldChar w:fldCharType="separate"/>
          </w:r>
          <w:r w:rsidR="00494AED" w:rsidRPr="008367E7">
            <w:rPr>
              <w:rStyle w:val="Hipervnculo"/>
              <w:rFonts w:eastAsiaTheme="majorEastAsia"/>
              <w:rPrChange w:id="306" w:author="Jenny Marcela Garces Delgado" w:date="2020-04-25T18:21:00Z">
                <w:rPr>
                  <w:rStyle w:val="Hipervnculo"/>
                  <w:rFonts w:eastAsiaTheme="majorEastAsia"/>
                  <w:noProof/>
                </w:rPr>
              </w:rPrChange>
            </w:rPr>
            <w:t>general</w:t>
          </w:r>
          <w:r w:rsidR="00494AED" w:rsidRPr="008367E7">
            <w:rPr>
              <w:webHidden/>
              <w:rPrChange w:id="307" w:author="Jenny Marcela Garces Delgado" w:date="2020-04-25T18:21:00Z">
                <w:rPr>
                  <w:noProof/>
                  <w:webHidden/>
                </w:rPr>
              </w:rPrChange>
            </w:rPr>
            <w:tab/>
          </w:r>
          <w:r w:rsidR="00494AED" w:rsidRPr="008367E7">
            <w:rPr>
              <w:webHidden/>
              <w:rPrChange w:id="308" w:author="Jenny Marcela Garces Delgado" w:date="2020-04-25T18:21:00Z">
                <w:rPr>
                  <w:noProof/>
                  <w:webHidden/>
                </w:rPr>
              </w:rPrChange>
            </w:rPr>
            <w:fldChar w:fldCharType="begin"/>
          </w:r>
          <w:r w:rsidR="00494AED" w:rsidRPr="008367E7">
            <w:rPr>
              <w:webHidden/>
              <w:rPrChange w:id="309" w:author="Jenny Marcela Garces Delgado" w:date="2020-04-25T18:21:00Z">
                <w:rPr>
                  <w:noProof/>
                  <w:webHidden/>
                </w:rPr>
              </w:rPrChange>
            </w:rPr>
            <w:instrText xml:space="preserve"> PAGEREF _Toc38568300 \h </w:instrText>
          </w:r>
          <w:r w:rsidR="00494AED" w:rsidRPr="008367E7">
            <w:rPr>
              <w:webHidden/>
              <w:rPrChange w:id="310" w:author="Jenny Marcela Garces Delgado" w:date="2020-04-25T18:21:00Z">
                <w:rPr>
                  <w:webHidden/>
                </w:rPr>
              </w:rPrChange>
            </w:rPr>
          </w:r>
          <w:r w:rsidR="00494AED" w:rsidRPr="008367E7">
            <w:rPr>
              <w:webHidden/>
              <w:rPrChange w:id="311" w:author="Jenny Marcela Garces Delgado" w:date="2020-04-25T18:21:00Z">
                <w:rPr>
                  <w:noProof/>
                  <w:webHidden/>
                </w:rPr>
              </w:rPrChange>
            </w:rPr>
            <w:fldChar w:fldCharType="separate"/>
          </w:r>
          <w:r w:rsidR="00494AED" w:rsidRPr="008367E7">
            <w:rPr>
              <w:webHidden/>
              <w:rPrChange w:id="312" w:author="Jenny Marcela Garces Delgado" w:date="2020-04-25T18:21:00Z">
                <w:rPr>
                  <w:noProof/>
                  <w:webHidden/>
                </w:rPr>
              </w:rPrChange>
            </w:rPr>
            <w:t>5</w:t>
          </w:r>
          <w:r w:rsidR="00494AED" w:rsidRPr="008367E7">
            <w:rPr>
              <w:webHidden/>
              <w:rPrChange w:id="313" w:author="Jenny Marcela Garces Delgado" w:date="2020-04-25T18:21:00Z">
                <w:rPr>
                  <w:noProof/>
                  <w:webHidden/>
                </w:rPr>
              </w:rPrChange>
            </w:rPr>
            <w:fldChar w:fldCharType="end"/>
          </w:r>
          <w:r w:rsidRPr="008367E7">
            <w:rPr>
              <w:rPrChange w:id="314"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315" w:author="Jenny Marcela Garces Delgado" w:date="2020-04-25T18:21:00Z">
                <w:rPr>
                  <w:rFonts w:eastAsiaTheme="minorEastAsia" w:cstheme="minorBidi"/>
                  <w:i/>
                  <w:iCs/>
                  <w:noProof/>
                  <w:sz w:val="24"/>
                  <w:szCs w:val="24"/>
                </w:rPr>
              </w:rPrChange>
            </w:rPr>
          </w:pPr>
          <w:r w:rsidRPr="008367E7">
            <w:rPr>
              <w:rPrChange w:id="316" w:author="Jenny Marcela Garces Delgado" w:date="2020-04-25T18:21:00Z">
                <w:rPr>
                  <w:noProof/>
                </w:rPr>
              </w:rPrChange>
            </w:rPr>
            <w:fldChar w:fldCharType="begin"/>
          </w:r>
          <w:r w:rsidRPr="008367E7">
            <w:rPr>
              <w:rPrChange w:id="317" w:author="Jenny Marcela Garces Delgado" w:date="2020-04-25T18:21:00Z">
                <w:rPr>
                  <w:noProof/>
                </w:rPr>
              </w:rPrChange>
            </w:rPr>
            <w:instrText xml:space="preserve"> HYPERLINK \l "_Toc38568301" </w:instrText>
          </w:r>
          <w:r w:rsidRPr="008367E7">
            <w:rPr>
              <w:rPrChange w:id="318" w:author="Jenny Marcela Garces Delgado" w:date="2020-04-25T18:21:00Z">
                <w:rPr>
                  <w:noProof/>
                </w:rPr>
              </w:rPrChange>
            </w:rPr>
            <w:fldChar w:fldCharType="separate"/>
          </w:r>
          <w:r w:rsidR="00494AED" w:rsidRPr="008367E7">
            <w:rPr>
              <w:rStyle w:val="Hipervnculo"/>
              <w:rFonts w:eastAsiaTheme="majorEastAsia"/>
              <w:rPrChange w:id="319" w:author="Jenny Marcela Garces Delgado" w:date="2020-04-25T18:21:00Z">
                <w:rPr>
                  <w:rStyle w:val="Hipervnculo"/>
                  <w:rFonts w:eastAsiaTheme="majorEastAsia"/>
                  <w:noProof/>
                </w:rPr>
              </w:rPrChange>
            </w:rPr>
            <w:t>específicos</w:t>
          </w:r>
          <w:r w:rsidR="00494AED" w:rsidRPr="008367E7">
            <w:rPr>
              <w:webHidden/>
              <w:rPrChange w:id="320" w:author="Jenny Marcela Garces Delgado" w:date="2020-04-25T18:21:00Z">
                <w:rPr>
                  <w:noProof/>
                  <w:webHidden/>
                </w:rPr>
              </w:rPrChange>
            </w:rPr>
            <w:tab/>
          </w:r>
          <w:r w:rsidR="00494AED" w:rsidRPr="008367E7">
            <w:rPr>
              <w:webHidden/>
              <w:rPrChange w:id="321" w:author="Jenny Marcela Garces Delgado" w:date="2020-04-25T18:21:00Z">
                <w:rPr>
                  <w:noProof/>
                  <w:webHidden/>
                </w:rPr>
              </w:rPrChange>
            </w:rPr>
            <w:fldChar w:fldCharType="begin"/>
          </w:r>
          <w:r w:rsidR="00494AED" w:rsidRPr="008367E7">
            <w:rPr>
              <w:webHidden/>
              <w:rPrChange w:id="322" w:author="Jenny Marcela Garces Delgado" w:date="2020-04-25T18:21:00Z">
                <w:rPr>
                  <w:noProof/>
                  <w:webHidden/>
                </w:rPr>
              </w:rPrChange>
            </w:rPr>
            <w:instrText xml:space="preserve"> PAGEREF _Toc38568301 \h </w:instrText>
          </w:r>
          <w:r w:rsidR="00494AED" w:rsidRPr="008367E7">
            <w:rPr>
              <w:webHidden/>
              <w:rPrChange w:id="323" w:author="Jenny Marcela Garces Delgado" w:date="2020-04-25T18:21:00Z">
                <w:rPr>
                  <w:webHidden/>
                </w:rPr>
              </w:rPrChange>
            </w:rPr>
          </w:r>
          <w:r w:rsidR="00494AED" w:rsidRPr="008367E7">
            <w:rPr>
              <w:webHidden/>
              <w:rPrChange w:id="324" w:author="Jenny Marcela Garces Delgado" w:date="2020-04-25T18:21:00Z">
                <w:rPr>
                  <w:noProof/>
                  <w:webHidden/>
                </w:rPr>
              </w:rPrChange>
            </w:rPr>
            <w:fldChar w:fldCharType="separate"/>
          </w:r>
          <w:r w:rsidR="00494AED" w:rsidRPr="008367E7">
            <w:rPr>
              <w:webHidden/>
              <w:rPrChange w:id="325" w:author="Jenny Marcela Garces Delgado" w:date="2020-04-25T18:21:00Z">
                <w:rPr>
                  <w:noProof/>
                  <w:webHidden/>
                </w:rPr>
              </w:rPrChange>
            </w:rPr>
            <w:t>5</w:t>
          </w:r>
          <w:r w:rsidR="00494AED" w:rsidRPr="008367E7">
            <w:rPr>
              <w:webHidden/>
              <w:rPrChange w:id="326" w:author="Jenny Marcela Garces Delgado" w:date="2020-04-25T18:21:00Z">
                <w:rPr>
                  <w:noProof/>
                  <w:webHidden/>
                </w:rPr>
              </w:rPrChange>
            </w:rPr>
            <w:fldChar w:fldCharType="end"/>
          </w:r>
          <w:r w:rsidRPr="008367E7">
            <w:rPr>
              <w:rPrChange w:id="327"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328" w:author="Jenny Marcela Garces Delgado" w:date="2020-04-25T18:21:00Z">
                <w:rPr>
                  <w:rFonts w:eastAsiaTheme="minorEastAsia" w:cstheme="minorBidi"/>
                  <w:b w:val="0"/>
                  <w:bCs w:val="0"/>
                  <w:i/>
                  <w:iCs/>
                  <w:noProof/>
                </w:rPr>
              </w:rPrChange>
            </w:rPr>
          </w:pPr>
          <w:r w:rsidRPr="008367E7">
            <w:rPr>
              <w:rPrChange w:id="329" w:author="Jenny Marcela Garces Delgado" w:date="2020-04-25T18:21:00Z">
                <w:rPr>
                  <w:noProof/>
                </w:rPr>
              </w:rPrChange>
            </w:rPr>
            <w:fldChar w:fldCharType="begin"/>
          </w:r>
          <w:r w:rsidRPr="008367E7">
            <w:rPr>
              <w:rPrChange w:id="330" w:author="Jenny Marcela Garces Delgado" w:date="2020-04-25T18:21:00Z">
                <w:rPr>
                  <w:noProof/>
                </w:rPr>
              </w:rPrChange>
            </w:rPr>
            <w:instrText xml:space="preserve"> HYPERLINK \l "_Toc38568302" </w:instrText>
          </w:r>
          <w:r w:rsidRPr="008367E7">
            <w:rPr>
              <w:rPrChange w:id="331" w:author="Jenny Marcela Garces Delgado" w:date="2020-04-25T18:21:00Z">
                <w:rPr>
                  <w:noProof/>
                </w:rPr>
              </w:rPrChange>
            </w:rPr>
            <w:fldChar w:fldCharType="separate"/>
          </w:r>
          <w:r w:rsidR="00494AED" w:rsidRPr="008367E7">
            <w:rPr>
              <w:rStyle w:val="Hipervnculo"/>
              <w:rFonts w:eastAsiaTheme="majorEastAsia"/>
              <w:rPrChange w:id="332" w:author="Jenny Marcela Garces Delgado" w:date="2020-04-25T18:21:00Z">
                <w:rPr>
                  <w:rStyle w:val="Hipervnculo"/>
                  <w:rFonts w:eastAsiaTheme="majorEastAsia"/>
                  <w:noProof/>
                </w:rPr>
              </w:rPrChange>
            </w:rPr>
            <w:t>JUSTIFICACIÓN:</w:t>
          </w:r>
          <w:r w:rsidR="00494AED" w:rsidRPr="008367E7">
            <w:rPr>
              <w:webHidden/>
              <w:rPrChange w:id="333" w:author="Jenny Marcela Garces Delgado" w:date="2020-04-25T18:21:00Z">
                <w:rPr>
                  <w:noProof/>
                  <w:webHidden/>
                </w:rPr>
              </w:rPrChange>
            </w:rPr>
            <w:tab/>
          </w:r>
          <w:r w:rsidR="00494AED" w:rsidRPr="008367E7">
            <w:rPr>
              <w:webHidden/>
              <w:rPrChange w:id="334" w:author="Jenny Marcela Garces Delgado" w:date="2020-04-25T18:21:00Z">
                <w:rPr>
                  <w:noProof/>
                  <w:webHidden/>
                </w:rPr>
              </w:rPrChange>
            </w:rPr>
            <w:fldChar w:fldCharType="begin"/>
          </w:r>
          <w:r w:rsidR="00494AED" w:rsidRPr="008367E7">
            <w:rPr>
              <w:webHidden/>
              <w:rPrChange w:id="335" w:author="Jenny Marcela Garces Delgado" w:date="2020-04-25T18:21:00Z">
                <w:rPr>
                  <w:noProof/>
                  <w:webHidden/>
                </w:rPr>
              </w:rPrChange>
            </w:rPr>
            <w:instrText xml:space="preserve"> PAGEREF _Toc38568302 \h </w:instrText>
          </w:r>
          <w:r w:rsidR="00494AED" w:rsidRPr="008367E7">
            <w:rPr>
              <w:webHidden/>
              <w:rPrChange w:id="336" w:author="Jenny Marcela Garces Delgado" w:date="2020-04-25T18:21:00Z">
                <w:rPr>
                  <w:webHidden/>
                </w:rPr>
              </w:rPrChange>
            </w:rPr>
          </w:r>
          <w:r w:rsidR="00494AED" w:rsidRPr="008367E7">
            <w:rPr>
              <w:webHidden/>
              <w:rPrChange w:id="337" w:author="Jenny Marcela Garces Delgado" w:date="2020-04-25T18:21:00Z">
                <w:rPr>
                  <w:noProof/>
                  <w:webHidden/>
                </w:rPr>
              </w:rPrChange>
            </w:rPr>
            <w:fldChar w:fldCharType="separate"/>
          </w:r>
          <w:r w:rsidR="00494AED" w:rsidRPr="008367E7">
            <w:rPr>
              <w:webHidden/>
              <w:rPrChange w:id="338" w:author="Jenny Marcela Garces Delgado" w:date="2020-04-25T18:21:00Z">
                <w:rPr>
                  <w:noProof/>
                  <w:webHidden/>
                </w:rPr>
              </w:rPrChange>
            </w:rPr>
            <w:t>5</w:t>
          </w:r>
          <w:r w:rsidR="00494AED" w:rsidRPr="008367E7">
            <w:rPr>
              <w:webHidden/>
              <w:rPrChange w:id="339" w:author="Jenny Marcela Garces Delgado" w:date="2020-04-25T18:21:00Z">
                <w:rPr>
                  <w:noProof/>
                  <w:webHidden/>
                </w:rPr>
              </w:rPrChange>
            </w:rPr>
            <w:fldChar w:fldCharType="end"/>
          </w:r>
          <w:r w:rsidRPr="008367E7">
            <w:rPr>
              <w:rPrChange w:id="340"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341" w:author="Jenny Marcela Garces Delgado" w:date="2020-04-25T18:21:00Z">
                <w:rPr>
                  <w:rFonts w:eastAsiaTheme="minorEastAsia" w:cstheme="minorBidi"/>
                  <w:b w:val="0"/>
                  <w:bCs w:val="0"/>
                  <w:i/>
                  <w:iCs/>
                  <w:noProof/>
                </w:rPr>
              </w:rPrChange>
            </w:rPr>
          </w:pPr>
          <w:r w:rsidRPr="008367E7">
            <w:rPr>
              <w:rPrChange w:id="342" w:author="Jenny Marcela Garces Delgado" w:date="2020-04-25T18:21:00Z">
                <w:rPr>
                  <w:noProof/>
                </w:rPr>
              </w:rPrChange>
            </w:rPr>
            <w:fldChar w:fldCharType="begin"/>
          </w:r>
          <w:r w:rsidRPr="008367E7">
            <w:rPr>
              <w:rPrChange w:id="343" w:author="Jenny Marcela Garces Delgado" w:date="2020-04-25T18:21:00Z">
                <w:rPr>
                  <w:noProof/>
                </w:rPr>
              </w:rPrChange>
            </w:rPr>
            <w:instrText xml:space="preserve"> HYPERLINK \l "_Toc38568303" </w:instrText>
          </w:r>
          <w:r w:rsidRPr="008367E7">
            <w:rPr>
              <w:rPrChange w:id="344" w:author="Jenny Marcela Garces Delgado" w:date="2020-04-25T18:21:00Z">
                <w:rPr>
                  <w:noProof/>
                </w:rPr>
              </w:rPrChange>
            </w:rPr>
            <w:fldChar w:fldCharType="separate"/>
          </w:r>
          <w:r w:rsidR="00494AED" w:rsidRPr="008367E7">
            <w:rPr>
              <w:rStyle w:val="Hipervnculo"/>
              <w:rFonts w:eastAsiaTheme="majorEastAsia"/>
              <w:rPrChange w:id="345" w:author="Jenny Marcela Garces Delgado" w:date="2020-04-25T18:21:00Z">
                <w:rPr>
                  <w:rStyle w:val="Hipervnculo"/>
                  <w:rFonts w:eastAsiaTheme="majorEastAsia"/>
                  <w:noProof/>
                </w:rPr>
              </w:rPrChange>
            </w:rPr>
            <w:t>METODOLOGÍA:</w:t>
          </w:r>
          <w:r w:rsidR="00494AED" w:rsidRPr="008367E7">
            <w:rPr>
              <w:webHidden/>
              <w:rPrChange w:id="346" w:author="Jenny Marcela Garces Delgado" w:date="2020-04-25T18:21:00Z">
                <w:rPr>
                  <w:noProof/>
                  <w:webHidden/>
                </w:rPr>
              </w:rPrChange>
            </w:rPr>
            <w:tab/>
          </w:r>
          <w:r w:rsidR="00494AED" w:rsidRPr="008367E7">
            <w:rPr>
              <w:webHidden/>
              <w:rPrChange w:id="347" w:author="Jenny Marcela Garces Delgado" w:date="2020-04-25T18:21:00Z">
                <w:rPr>
                  <w:noProof/>
                  <w:webHidden/>
                </w:rPr>
              </w:rPrChange>
            </w:rPr>
            <w:fldChar w:fldCharType="begin"/>
          </w:r>
          <w:r w:rsidR="00494AED" w:rsidRPr="008367E7">
            <w:rPr>
              <w:webHidden/>
              <w:rPrChange w:id="348" w:author="Jenny Marcela Garces Delgado" w:date="2020-04-25T18:21:00Z">
                <w:rPr>
                  <w:noProof/>
                  <w:webHidden/>
                </w:rPr>
              </w:rPrChange>
            </w:rPr>
            <w:instrText xml:space="preserve"> PAGEREF _Toc38568303 \h </w:instrText>
          </w:r>
          <w:r w:rsidR="00494AED" w:rsidRPr="008367E7">
            <w:rPr>
              <w:webHidden/>
              <w:rPrChange w:id="349" w:author="Jenny Marcela Garces Delgado" w:date="2020-04-25T18:21:00Z">
                <w:rPr>
                  <w:webHidden/>
                </w:rPr>
              </w:rPrChange>
            </w:rPr>
          </w:r>
          <w:r w:rsidR="00494AED" w:rsidRPr="008367E7">
            <w:rPr>
              <w:webHidden/>
              <w:rPrChange w:id="350" w:author="Jenny Marcela Garces Delgado" w:date="2020-04-25T18:21:00Z">
                <w:rPr>
                  <w:noProof/>
                  <w:webHidden/>
                </w:rPr>
              </w:rPrChange>
            </w:rPr>
            <w:fldChar w:fldCharType="separate"/>
          </w:r>
          <w:r w:rsidR="00494AED" w:rsidRPr="008367E7">
            <w:rPr>
              <w:webHidden/>
              <w:rPrChange w:id="351" w:author="Jenny Marcela Garces Delgado" w:date="2020-04-25T18:21:00Z">
                <w:rPr>
                  <w:noProof/>
                  <w:webHidden/>
                </w:rPr>
              </w:rPrChange>
            </w:rPr>
            <w:t>6</w:t>
          </w:r>
          <w:r w:rsidR="00494AED" w:rsidRPr="008367E7">
            <w:rPr>
              <w:webHidden/>
              <w:rPrChange w:id="352" w:author="Jenny Marcela Garces Delgado" w:date="2020-04-25T18:21:00Z">
                <w:rPr>
                  <w:noProof/>
                  <w:webHidden/>
                </w:rPr>
              </w:rPrChange>
            </w:rPr>
            <w:fldChar w:fldCharType="end"/>
          </w:r>
          <w:r w:rsidRPr="008367E7">
            <w:rPr>
              <w:rPrChange w:id="353"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354" w:author="Jenny Marcela Garces Delgado" w:date="2020-04-25T18:21:00Z">
                <w:rPr>
                  <w:rFonts w:eastAsiaTheme="minorEastAsia" w:cstheme="minorBidi"/>
                  <w:b w:val="0"/>
                  <w:bCs w:val="0"/>
                  <w:i/>
                  <w:iCs/>
                  <w:noProof/>
                </w:rPr>
              </w:rPrChange>
            </w:rPr>
          </w:pPr>
          <w:r w:rsidRPr="008367E7">
            <w:rPr>
              <w:rPrChange w:id="355" w:author="Jenny Marcela Garces Delgado" w:date="2020-04-25T18:21:00Z">
                <w:rPr>
                  <w:noProof/>
                </w:rPr>
              </w:rPrChange>
            </w:rPr>
            <w:fldChar w:fldCharType="begin"/>
          </w:r>
          <w:r w:rsidRPr="008367E7">
            <w:rPr>
              <w:rPrChange w:id="356" w:author="Jenny Marcela Garces Delgado" w:date="2020-04-25T18:21:00Z">
                <w:rPr>
                  <w:noProof/>
                </w:rPr>
              </w:rPrChange>
            </w:rPr>
            <w:instrText xml:space="preserve"> HYPERLINK \l "_Toc38568304" </w:instrText>
          </w:r>
          <w:r w:rsidRPr="008367E7">
            <w:rPr>
              <w:rPrChange w:id="357" w:author="Jenny Marcela Garces Delgado" w:date="2020-04-25T18:21:00Z">
                <w:rPr>
                  <w:noProof/>
                </w:rPr>
              </w:rPrChange>
            </w:rPr>
            <w:fldChar w:fldCharType="separate"/>
          </w:r>
          <w:r w:rsidR="00494AED" w:rsidRPr="008367E7">
            <w:rPr>
              <w:rStyle w:val="Hipervnculo"/>
              <w:rFonts w:eastAsiaTheme="majorEastAsia"/>
              <w:rPrChange w:id="358" w:author="Jenny Marcela Garces Delgado" w:date="2020-04-25T18:21:00Z">
                <w:rPr>
                  <w:rStyle w:val="Hipervnculo"/>
                  <w:rFonts w:eastAsiaTheme="majorEastAsia"/>
                  <w:noProof/>
                </w:rPr>
              </w:rPrChange>
            </w:rPr>
            <w:t>CRONOGRAMA DE ACTIVIDADES:</w:t>
          </w:r>
          <w:r w:rsidR="00494AED" w:rsidRPr="008367E7">
            <w:rPr>
              <w:webHidden/>
              <w:rPrChange w:id="359" w:author="Jenny Marcela Garces Delgado" w:date="2020-04-25T18:21:00Z">
                <w:rPr>
                  <w:noProof/>
                  <w:webHidden/>
                </w:rPr>
              </w:rPrChange>
            </w:rPr>
            <w:tab/>
          </w:r>
          <w:r w:rsidR="00494AED" w:rsidRPr="008367E7">
            <w:rPr>
              <w:webHidden/>
              <w:rPrChange w:id="360" w:author="Jenny Marcela Garces Delgado" w:date="2020-04-25T18:21:00Z">
                <w:rPr>
                  <w:noProof/>
                  <w:webHidden/>
                </w:rPr>
              </w:rPrChange>
            </w:rPr>
            <w:fldChar w:fldCharType="begin"/>
          </w:r>
          <w:r w:rsidR="00494AED" w:rsidRPr="008367E7">
            <w:rPr>
              <w:webHidden/>
              <w:rPrChange w:id="361" w:author="Jenny Marcela Garces Delgado" w:date="2020-04-25T18:21:00Z">
                <w:rPr>
                  <w:noProof/>
                  <w:webHidden/>
                </w:rPr>
              </w:rPrChange>
            </w:rPr>
            <w:instrText xml:space="preserve"> PAGEREF _Toc38568304 \h </w:instrText>
          </w:r>
          <w:r w:rsidR="00494AED" w:rsidRPr="008367E7">
            <w:rPr>
              <w:webHidden/>
              <w:rPrChange w:id="362" w:author="Jenny Marcela Garces Delgado" w:date="2020-04-25T18:21:00Z">
                <w:rPr>
                  <w:webHidden/>
                </w:rPr>
              </w:rPrChange>
            </w:rPr>
          </w:r>
          <w:r w:rsidR="00494AED" w:rsidRPr="008367E7">
            <w:rPr>
              <w:webHidden/>
              <w:rPrChange w:id="363" w:author="Jenny Marcela Garces Delgado" w:date="2020-04-25T18:21:00Z">
                <w:rPr>
                  <w:noProof/>
                  <w:webHidden/>
                </w:rPr>
              </w:rPrChange>
            </w:rPr>
            <w:fldChar w:fldCharType="separate"/>
          </w:r>
          <w:r w:rsidR="00494AED" w:rsidRPr="008367E7">
            <w:rPr>
              <w:webHidden/>
              <w:rPrChange w:id="364" w:author="Jenny Marcela Garces Delgado" w:date="2020-04-25T18:21:00Z">
                <w:rPr>
                  <w:noProof/>
                  <w:webHidden/>
                </w:rPr>
              </w:rPrChange>
            </w:rPr>
            <w:t>6</w:t>
          </w:r>
          <w:r w:rsidR="00494AED" w:rsidRPr="008367E7">
            <w:rPr>
              <w:webHidden/>
              <w:rPrChange w:id="365" w:author="Jenny Marcela Garces Delgado" w:date="2020-04-25T18:21:00Z">
                <w:rPr>
                  <w:noProof/>
                  <w:webHidden/>
                </w:rPr>
              </w:rPrChange>
            </w:rPr>
            <w:fldChar w:fldCharType="end"/>
          </w:r>
          <w:r w:rsidRPr="008367E7">
            <w:rPr>
              <w:rPrChange w:id="366"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367" w:author="Jenny Marcela Garces Delgado" w:date="2020-04-25T18:21:00Z">
                <w:rPr>
                  <w:rFonts w:eastAsiaTheme="minorEastAsia" w:cstheme="minorBidi"/>
                  <w:b w:val="0"/>
                  <w:bCs w:val="0"/>
                  <w:i/>
                  <w:iCs/>
                  <w:noProof/>
                </w:rPr>
              </w:rPrChange>
            </w:rPr>
          </w:pPr>
          <w:r w:rsidRPr="008367E7">
            <w:rPr>
              <w:rPrChange w:id="368" w:author="Jenny Marcela Garces Delgado" w:date="2020-04-25T18:21:00Z">
                <w:rPr>
                  <w:noProof/>
                </w:rPr>
              </w:rPrChange>
            </w:rPr>
            <w:fldChar w:fldCharType="begin"/>
          </w:r>
          <w:r w:rsidRPr="008367E7">
            <w:rPr>
              <w:rPrChange w:id="369" w:author="Jenny Marcela Garces Delgado" w:date="2020-04-25T18:21:00Z">
                <w:rPr>
                  <w:noProof/>
                </w:rPr>
              </w:rPrChange>
            </w:rPr>
            <w:instrText xml:space="preserve"> HYPERLINK \l "_Toc38568305" </w:instrText>
          </w:r>
          <w:r w:rsidRPr="008367E7">
            <w:rPr>
              <w:rPrChange w:id="370" w:author="Jenny Marcela Garces Delgado" w:date="2020-04-25T18:21:00Z">
                <w:rPr>
                  <w:noProof/>
                </w:rPr>
              </w:rPrChange>
            </w:rPr>
            <w:fldChar w:fldCharType="separate"/>
          </w:r>
          <w:r w:rsidR="00494AED" w:rsidRPr="008367E7">
            <w:rPr>
              <w:rStyle w:val="Hipervnculo"/>
              <w:rFonts w:eastAsiaTheme="majorEastAsia"/>
              <w:rPrChange w:id="371" w:author="Jenny Marcela Garces Delgado" w:date="2020-04-25T18:21:00Z">
                <w:rPr>
                  <w:rStyle w:val="Hipervnculo"/>
                  <w:rFonts w:eastAsiaTheme="majorEastAsia"/>
                  <w:noProof/>
                </w:rPr>
              </w:rPrChange>
            </w:rPr>
            <w:t>ESTUDIO DE MERCADOS</w:t>
          </w:r>
          <w:r w:rsidR="00494AED" w:rsidRPr="008367E7">
            <w:rPr>
              <w:webHidden/>
              <w:rPrChange w:id="372" w:author="Jenny Marcela Garces Delgado" w:date="2020-04-25T18:21:00Z">
                <w:rPr>
                  <w:noProof/>
                  <w:webHidden/>
                </w:rPr>
              </w:rPrChange>
            </w:rPr>
            <w:tab/>
          </w:r>
          <w:r w:rsidR="00494AED" w:rsidRPr="008367E7">
            <w:rPr>
              <w:webHidden/>
              <w:rPrChange w:id="373" w:author="Jenny Marcela Garces Delgado" w:date="2020-04-25T18:21:00Z">
                <w:rPr>
                  <w:noProof/>
                  <w:webHidden/>
                </w:rPr>
              </w:rPrChange>
            </w:rPr>
            <w:fldChar w:fldCharType="begin"/>
          </w:r>
          <w:r w:rsidR="00494AED" w:rsidRPr="008367E7">
            <w:rPr>
              <w:webHidden/>
              <w:rPrChange w:id="374" w:author="Jenny Marcela Garces Delgado" w:date="2020-04-25T18:21:00Z">
                <w:rPr>
                  <w:noProof/>
                  <w:webHidden/>
                </w:rPr>
              </w:rPrChange>
            </w:rPr>
            <w:instrText xml:space="preserve"> PAGEREF _Toc38568305 \h </w:instrText>
          </w:r>
          <w:r w:rsidR="00494AED" w:rsidRPr="008367E7">
            <w:rPr>
              <w:webHidden/>
              <w:rPrChange w:id="375" w:author="Jenny Marcela Garces Delgado" w:date="2020-04-25T18:21:00Z">
                <w:rPr>
                  <w:webHidden/>
                </w:rPr>
              </w:rPrChange>
            </w:rPr>
          </w:r>
          <w:r w:rsidR="00494AED" w:rsidRPr="008367E7">
            <w:rPr>
              <w:webHidden/>
              <w:rPrChange w:id="376" w:author="Jenny Marcela Garces Delgado" w:date="2020-04-25T18:21:00Z">
                <w:rPr>
                  <w:noProof/>
                  <w:webHidden/>
                </w:rPr>
              </w:rPrChange>
            </w:rPr>
            <w:fldChar w:fldCharType="separate"/>
          </w:r>
          <w:r w:rsidR="00494AED" w:rsidRPr="008367E7">
            <w:rPr>
              <w:webHidden/>
              <w:rPrChange w:id="377" w:author="Jenny Marcela Garces Delgado" w:date="2020-04-25T18:21:00Z">
                <w:rPr>
                  <w:noProof/>
                  <w:webHidden/>
                </w:rPr>
              </w:rPrChange>
            </w:rPr>
            <w:t>7</w:t>
          </w:r>
          <w:r w:rsidR="00494AED" w:rsidRPr="008367E7">
            <w:rPr>
              <w:webHidden/>
              <w:rPrChange w:id="378" w:author="Jenny Marcela Garces Delgado" w:date="2020-04-25T18:21:00Z">
                <w:rPr>
                  <w:noProof/>
                  <w:webHidden/>
                </w:rPr>
              </w:rPrChange>
            </w:rPr>
            <w:fldChar w:fldCharType="end"/>
          </w:r>
          <w:r w:rsidRPr="008367E7">
            <w:rPr>
              <w:rPrChange w:id="379"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380" w:author="Jenny Marcela Garces Delgado" w:date="2020-04-25T18:21:00Z">
                <w:rPr>
                  <w:rFonts w:eastAsiaTheme="minorEastAsia" w:cstheme="minorBidi"/>
                  <w:i/>
                  <w:iCs/>
                  <w:noProof/>
                  <w:sz w:val="24"/>
                  <w:szCs w:val="24"/>
                </w:rPr>
              </w:rPrChange>
            </w:rPr>
          </w:pPr>
          <w:r w:rsidRPr="008367E7">
            <w:rPr>
              <w:rPrChange w:id="381" w:author="Jenny Marcela Garces Delgado" w:date="2020-04-25T18:21:00Z">
                <w:rPr>
                  <w:noProof/>
                </w:rPr>
              </w:rPrChange>
            </w:rPr>
            <w:fldChar w:fldCharType="begin"/>
          </w:r>
          <w:r w:rsidRPr="008367E7">
            <w:rPr>
              <w:rPrChange w:id="382" w:author="Jenny Marcela Garces Delgado" w:date="2020-04-25T18:21:00Z">
                <w:rPr>
                  <w:noProof/>
                </w:rPr>
              </w:rPrChange>
            </w:rPr>
            <w:instrText xml:space="preserve"> HYPERLINK \l "_Toc38568306" </w:instrText>
          </w:r>
          <w:r w:rsidRPr="008367E7">
            <w:rPr>
              <w:rPrChange w:id="383" w:author="Jenny Marcela Garces Delgado" w:date="2020-04-25T18:21:00Z">
                <w:rPr>
                  <w:noProof/>
                </w:rPr>
              </w:rPrChange>
            </w:rPr>
            <w:fldChar w:fldCharType="separate"/>
          </w:r>
          <w:r w:rsidR="00494AED" w:rsidRPr="008367E7">
            <w:rPr>
              <w:rStyle w:val="Hipervnculo"/>
              <w:rFonts w:eastAsiaTheme="majorEastAsia"/>
              <w:rPrChange w:id="384" w:author="Jenny Marcela Garces Delgado" w:date="2020-04-25T18:21:00Z">
                <w:rPr>
                  <w:rStyle w:val="Hipervnculo"/>
                  <w:rFonts w:eastAsiaTheme="majorEastAsia"/>
                  <w:noProof/>
                </w:rPr>
              </w:rPrChange>
            </w:rPr>
            <w:t>FICHA TÉCNICA:</w:t>
          </w:r>
          <w:r w:rsidR="00494AED" w:rsidRPr="008367E7">
            <w:rPr>
              <w:webHidden/>
              <w:rPrChange w:id="385" w:author="Jenny Marcela Garces Delgado" w:date="2020-04-25T18:21:00Z">
                <w:rPr>
                  <w:noProof/>
                  <w:webHidden/>
                </w:rPr>
              </w:rPrChange>
            </w:rPr>
            <w:tab/>
          </w:r>
          <w:r w:rsidR="00494AED" w:rsidRPr="008367E7">
            <w:rPr>
              <w:webHidden/>
              <w:rPrChange w:id="386" w:author="Jenny Marcela Garces Delgado" w:date="2020-04-25T18:21:00Z">
                <w:rPr>
                  <w:noProof/>
                  <w:webHidden/>
                </w:rPr>
              </w:rPrChange>
            </w:rPr>
            <w:fldChar w:fldCharType="begin"/>
          </w:r>
          <w:r w:rsidR="00494AED" w:rsidRPr="008367E7">
            <w:rPr>
              <w:webHidden/>
              <w:rPrChange w:id="387" w:author="Jenny Marcela Garces Delgado" w:date="2020-04-25T18:21:00Z">
                <w:rPr>
                  <w:noProof/>
                  <w:webHidden/>
                </w:rPr>
              </w:rPrChange>
            </w:rPr>
            <w:instrText xml:space="preserve"> PAGEREF _Toc38568306 \h </w:instrText>
          </w:r>
          <w:r w:rsidR="00494AED" w:rsidRPr="008367E7">
            <w:rPr>
              <w:webHidden/>
              <w:rPrChange w:id="388" w:author="Jenny Marcela Garces Delgado" w:date="2020-04-25T18:21:00Z">
                <w:rPr>
                  <w:webHidden/>
                </w:rPr>
              </w:rPrChange>
            </w:rPr>
          </w:r>
          <w:r w:rsidR="00494AED" w:rsidRPr="008367E7">
            <w:rPr>
              <w:webHidden/>
              <w:rPrChange w:id="389" w:author="Jenny Marcela Garces Delgado" w:date="2020-04-25T18:21:00Z">
                <w:rPr>
                  <w:noProof/>
                  <w:webHidden/>
                </w:rPr>
              </w:rPrChange>
            </w:rPr>
            <w:fldChar w:fldCharType="separate"/>
          </w:r>
          <w:r w:rsidR="00494AED" w:rsidRPr="008367E7">
            <w:rPr>
              <w:webHidden/>
              <w:rPrChange w:id="390" w:author="Jenny Marcela Garces Delgado" w:date="2020-04-25T18:21:00Z">
                <w:rPr>
                  <w:noProof/>
                  <w:webHidden/>
                </w:rPr>
              </w:rPrChange>
            </w:rPr>
            <w:t>7</w:t>
          </w:r>
          <w:r w:rsidR="00494AED" w:rsidRPr="008367E7">
            <w:rPr>
              <w:webHidden/>
              <w:rPrChange w:id="391" w:author="Jenny Marcela Garces Delgado" w:date="2020-04-25T18:21:00Z">
                <w:rPr>
                  <w:noProof/>
                  <w:webHidden/>
                </w:rPr>
              </w:rPrChange>
            </w:rPr>
            <w:fldChar w:fldCharType="end"/>
          </w:r>
          <w:r w:rsidRPr="008367E7">
            <w:rPr>
              <w:rPrChange w:id="392" w:author="Jenny Marcela Garces Delgado" w:date="2020-04-25T18:21:00Z">
                <w:rPr>
                  <w:noProof/>
                </w:rPr>
              </w:rPrChange>
            </w:rPr>
            <w:fldChar w:fldCharType="end"/>
          </w:r>
        </w:p>
        <w:p w:rsidR="00494AED" w:rsidRPr="008367E7" w:rsidRDefault="00D36AF0">
          <w:pPr>
            <w:pStyle w:val="TDC2"/>
            <w:tabs>
              <w:tab w:val="right" w:leader="dot" w:pos="8828"/>
            </w:tabs>
            <w:rPr>
              <w:rFonts w:eastAsiaTheme="minorEastAsia" w:cstheme="minorBidi"/>
              <w:i/>
              <w:iCs/>
              <w:sz w:val="24"/>
              <w:szCs w:val="24"/>
              <w:rPrChange w:id="393" w:author="Jenny Marcela Garces Delgado" w:date="2020-04-25T18:21:00Z">
                <w:rPr>
                  <w:rFonts w:eastAsiaTheme="minorEastAsia" w:cstheme="minorBidi"/>
                  <w:i/>
                  <w:iCs/>
                  <w:noProof/>
                  <w:sz w:val="24"/>
                  <w:szCs w:val="24"/>
                </w:rPr>
              </w:rPrChange>
            </w:rPr>
          </w:pPr>
          <w:r w:rsidRPr="008367E7">
            <w:rPr>
              <w:rPrChange w:id="394" w:author="Jenny Marcela Garces Delgado" w:date="2020-04-25T18:21:00Z">
                <w:rPr>
                  <w:noProof/>
                </w:rPr>
              </w:rPrChange>
            </w:rPr>
            <w:fldChar w:fldCharType="begin"/>
          </w:r>
          <w:r w:rsidRPr="008367E7">
            <w:rPr>
              <w:rPrChange w:id="395" w:author="Jenny Marcela Garces Delgado" w:date="2020-04-25T18:21:00Z">
                <w:rPr>
                  <w:noProof/>
                </w:rPr>
              </w:rPrChange>
            </w:rPr>
            <w:instrText xml:space="preserve"> HYPERLINK \l "_Toc38568307" </w:instrText>
          </w:r>
          <w:r w:rsidRPr="008367E7">
            <w:rPr>
              <w:rPrChange w:id="396" w:author="Jenny Marcela Garces Delgado" w:date="2020-04-25T18:21:00Z">
                <w:rPr>
                  <w:noProof/>
                </w:rPr>
              </w:rPrChange>
            </w:rPr>
            <w:fldChar w:fldCharType="separate"/>
          </w:r>
          <w:r w:rsidR="00494AED" w:rsidRPr="008367E7">
            <w:rPr>
              <w:rStyle w:val="Hipervnculo"/>
              <w:rFonts w:eastAsiaTheme="majorEastAsia"/>
              <w:rPrChange w:id="397" w:author="Jenny Marcela Garces Delgado" w:date="2020-04-25T18:21:00Z">
                <w:rPr>
                  <w:rStyle w:val="Hipervnculo"/>
                  <w:rFonts w:eastAsiaTheme="majorEastAsia"/>
                  <w:noProof/>
                </w:rPr>
              </w:rPrChange>
            </w:rPr>
            <w:t>FICHA TÉCNICA DE LA ENTREVISTA:</w:t>
          </w:r>
          <w:r w:rsidR="00494AED" w:rsidRPr="008367E7">
            <w:rPr>
              <w:webHidden/>
              <w:rPrChange w:id="398" w:author="Jenny Marcela Garces Delgado" w:date="2020-04-25T18:21:00Z">
                <w:rPr>
                  <w:noProof/>
                  <w:webHidden/>
                </w:rPr>
              </w:rPrChange>
            </w:rPr>
            <w:tab/>
          </w:r>
          <w:r w:rsidR="00494AED" w:rsidRPr="008367E7">
            <w:rPr>
              <w:webHidden/>
              <w:rPrChange w:id="399" w:author="Jenny Marcela Garces Delgado" w:date="2020-04-25T18:21:00Z">
                <w:rPr>
                  <w:noProof/>
                  <w:webHidden/>
                </w:rPr>
              </w:rPrChange>
            </w:rPr>
            <w:fldChar w:fldCharType="begin"/>
          </w:r>
          <w:r w:rsidR="00494AED" w:rsidRPr="008367E7">
            <w:rPr>
              <w:webHidden/>
              <w:rPrChange w:id="400" w:author="Jenny Marcela Garces Delgado" w:date="2020-04-25T18:21:00Z">
                <w:rPr>
                  <w:noProof/>
                  <w:webHidden/>
                </w:rPr>
              </w:rPrChange>
            </w:rPr>
            <w:instrText xml:space="preserve"> PAGEREF _Toc38568307 \h </w:instrText>
          </w:r>
          <w:r w:rsidR="00494AED" w:rsidRPr="008367E7">
            <w:rPr>
              <w:webHidden/>
              <w:rPrChange w:id="401" w:author="Jenny Marcela Garces Delgado" w:date="2020-04-25T18:21:00Z">
                <w:rPr>
                  <w:webHidden/>
                </w:rPr>
              </w:rPrChange>
            </w:rPr>
          </w:r>
          <w:r w:rsidR="00494AED" w:rsidRPr="008367E7">
            <w:rPr>
              <w:webHidden/>
              <w:rPrChange w:id="402" w:author="Jenny Marcela Garces Delgado" w:date="2020-04-25T18:21:00Z">
                <w:rPr>
                  <w:noProof/>
                  <w:webHidden/>
                </w:rPr>
              </w:rPrChange>
            </w:rPr>
            <w:fldChar w:fldCharType="separate"/>
          </w:r>
          <w:r w:rsidR="00494AED" w:rsidRPr="008367E7">
            <w:rPr>
              <w:webHidden/>
              <w:rPrChange w:id="403" w:author="Jenny Marcela Garces Delgado" w:date="2020-04-25T18:21:00Z">
                <w:rPr>
                  <w:noProof/>
                  <w:webHidden/>
                </w:rPr>
              </w:rPrChange>
            </w:rPr>
            <w:t>8</w:t>
          </w:r>
          <w:r w:rsidR="00494AED" w:rsidRPr="008367E7">
            <w:rPr>
              <w:webHidden/>
              <w:rPrChange w:id="404" w:author="Jenny Marcela Garces Delgado" w:date="2020-04-25T18:21:00Z">
                <w:rPr>
                  <w:noProof/>
                  <w:webHidden/>
                </w:rPr>
              </w:rPrChange>
            </w:rPr>
            <w:fldChar w:fldCharType="end"/>
          </w:r>
          <w:r w:rsidRPr="008367E7">
            <w:rPr>
              <w:rPrChange w:id="405"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406" w:author="Jenny Marcela Garces Delgado" w:date="2020-04-25T18:21:00Z">
                <w:rPr>
                  <w:rFonts w:eastAsiaTheme="minorEastAsia" w:cstheme="minorBidi"/>
                  <w:b w:val="0"/>
                  <w:bCs w:val="0"/>
                  <w:i/>
                  <w:iCs/>
                  <w:noProof/>
                </w:rPr>
              </w:rPrChange>
            </w:rPr>
          </w:pPr>
          <w:r w:rsidRPr="008367E7">
            <w:rPr>
              <w:rPrChange w:id="407" w:author="Jenny Marcela Garces Delgado" w:date="2020-04-25T18:21:00Z">
                <w:rPr>
                  <w:noProof/>
                </w:rPr>
              </w:rPrChange>
            </w:rPr>
            <w:fldChar w:fldCharType="begin"/>
          </w:r>
          <w:r w:rsidRPr="008367E7">
            <w:rPr>
              <w:rPrChange w:id="408" w:author="Jenny Marcela Garces Delgado" w:date="2020-04-25T18:21:00Z">
                <w:rPr>
                  <w:noProof/>
                </w:rPr>
              </w:rPrChange>
            </w:rPr>
            <w:instrText xml:space="preserve"> HYPERLINK \l "_Toc38568308" </w:instrText>
          </w:r>
          <w:r w:rsidRPr="008367E7">
            <w:rPr>
              <w:rPrChange w:id="409" w:author="Jenny Marcela Garces Delgado" w:date="2020-04-25T18:21:00Z">
                <w:rPr>
                  <w:noProof/>
                </w:rPr>
              </w:rPrChange>
            </w:rPr>
            <w:fldChar w:fldCharType="separate"/>
          </w:r>
          <w:r w:rsidR="00494AED" w:rsidRPr="008367E7">
            <w:rPr>
              <w:rStyle w:val="Hipervnculo"/>
              <w:rFonts w:eastAsiaTheme="majorEastAsia"/>
              <w:rPrChange w:id="410" w:author="Jenny Marcela Garces Delgado" w:date="2020-04-25T18:21:00Z">
                <w:rPr>
                  <w:rStyle w:val="Hipervnculo"/>
                  <w:rFonts w:eastAsiaTheme="majorEastAsia"/>
                  <w:noProof/>
                </w:rPr>
              </w:rPrChange>
            </w:rPr>
            <w:t>ALCANCE DEL PROYECTO:</w:t>
          </w:r>
          <w:r w:rsidR="00494AED" w:rsidRPr="008367E7">
            <w:rPr>
              <w:webHidden/>
              <w:rPrChange w:id="411" w:author="Jenny Marcela Garces Delgado" w:date="2020-04-25T18:21:00Z">
                <w:rPr>
                  <w:noProof/>
                  <w:webHidden/>
                </w:rPr>
              </w:rPrChange>
            </w:rPr>
            <w:tab/>
          </w:r>
          <w:r w:rsidR="00494AED" w:rsidRPr="008367E7">
            <w:rPr>
              <w:webHidden/>
              <w:rPrChange w:id="412" w:author="Jenny Marcela Garces Delgado" w:date="2020-04-25T18:21:00Z">
                <w:rPr>
                  <w:noProof/>
                  <w:webHidden/>
                </w:rPr>
              </w:rPrChange>
            </w:rPr>
            <w:fldChar w:fldCharType="begin"/>
          </w:r>
          <w:r w:rsidR="00494AED" w:rsidRPr="008367E7">
            <w:rPr>
              <w:webHidden/>
              <w:rPrChange w:id="413" w:author="Jenny Marcela Garces Delgado" w:date="2020-04-25T18:21:00Z">
                <w:rPr>
                  <w:noProof/>
                  <w:webHidden/>
                </w:rPr>
              </w:rPrChange>
            </w:rPr>
            <w:instrText xml:space="preserve"> PAGEREF _Toc38568308 \h </w:instrText>
          </w:r>
          <w:r w:rsidR="00494AED" w:rsidRPr="008367E7">
            <w:rPr>
              <w:webHidden/>
              <w:rPrChange w:id="414" w:author="Jenny Marcela Garces Delgado" w:date="2020-04-25T18:21:00Z">
                <w:rPr>
                  <w:webHidden/>
                </w:rPr>
              </w:rPrChange>
            </w:rPr>
          </w:r>
          <w:r w:rsidR="00494AED" w:rsidRPr="008367E7">
            <w:rPr>
              <w:webHidden/>
              <w:rPrChange w:id="415" w:author="Jenny Marcela Garces Delgado" w:date="2020-04-25T18:21:00Z">
                <w:rPr>
                  <w:noProof/>
                  <w:webHidden/>
                </w:rPr>
              </w:rPrChange>
            </w:rPr>
            <w:fldChar w:fldCharType="separate"/>
          </w:r>
          <w:r w:rsidR="00494AED" w:rsidRPr="008367E7">
            <w:rPr>
              <w:webHidden/>
              <w:rPrChange w:id="416" w:author="Jenny Marcela Garces Delgado" w:date="2020-04-25T18:21:00Z">
                <w:rPr>
                  <w:noProof/>
                  <w:webHidden/>
                </w:rPr>
              </w:rPrChange>
            </w:rPr>
            <w:t>9</w:t>
          </w:r>
          <w:r w:rsidR="00494AED" w:rsidRPr="008367E7">
            <w:rPr>
              <w:webHidden/>
              <w:rPrChange w:id="417" w:author="Jenny Marcela Garces Delgado" w:date="2020-04-25T18:21:00Z">
                <w:rPr>
                  <w:noProof/>
                  <w:webHidden/>
                </w:rPr>
              </w:rPrChange>
            </w:rPr>
            <w:fldChar w:fldCharType="end"/>
          </w:r>
          <w:r w:rsidRPr="008367E7">
            <w:rPr>
              <w:rPrChange w:id="418"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419" w:author="Jenny Marcela Garces Delgado" w:date="2020-04-25T18:21:00Z">
                <w:rPr>
                  <w:rFonts w:eastAsiaTheme="minorEastAsia" w:cstheme="minorBidi"/>
                  <w:b w:val="0"/>
                  <w:bCs w:val="0"/>
                  <w:i/>
                  <w:iCs/>
                  <w:noProof/>
                </w:rPr>
              </w:rPrChange>
            </w:rPr>
          </w:pPr>
          <w:r w:rsidRPr="008367E7">
            <w:rPr>
              <w:rPrChange w:id="420" w:author="Jenny Marcela Garces Delgado" w:date="2020-04-25T18:21:00Z">
                <w:rPr>
                  <w:noProof/>
                </w:rPr>
              </w:rPrChange>
            </w:rPr>
            <w:fldChar w:fldCharType="begin"/>
          </w:r>
          <w:r w:rsidRPr="008367E7">
            <w:rPr>
              <w:rPrChange w:id="421" w:author="Jenny Marcela Garces Delgado" w:date="2020-04-25T18:21:00Z">
                <w:rPr>
                  <w:noProof/>
                </w:rPr>
              </w:rPrChange>
            </w:rPr>
            <w:instrText xml:space="preserve"> HYPERLINK \l "_Toc38568309" </w:instrText>
          </w:r>
          <w:r w:rsidRPr="008367E7">
            <w:rPr>
              <w:rPrChange w:id="422" w:author="Jenny Marcela Garces Delgado" w:date="2020-04-25T18:21:00Z">
                <w:rPr>
                  <w:noProof/>
                </w:rPr>
              </w:rPrChange>
            </w:rPr>
            <w:fldChar w:fldCharType="separate"/>
          </w:r>
          <w:r w:rsidR="00494AED" w:rsidRPr="008367E7">
            <w:rPr>
              <w:rStyle w:val="Hipervnculo"/>
              <w:rFonts w:eastAsiaTheme="majorEastAsia"/>
              <w:rPrChange w:id="423" w:author="Jenny Marcela Garces Delgado" w:date="2020-04-25T18:21:00Z">
                <w:rPr>
                  <w:rStyle w:val="Hipervnculo"/>
                  <w:rFonts w:eastAsiaTheme="majorEastAsia"/>
                  <w:noProof/>
                </w:rPr>
              </w:rPrChange>
            </w:rPr>
            <w:t>FUNCIONALIDADES DEL PRODUCTO:</w:t>
          </w:r>
          <w:r w:rsidR="00494AED" w:rsidRPr="008367E7">
            <w:rPr>
              <w:webHidden/>
              <w:rPrChange w:id="424" w:author="Jenny Marcela Garces Delgado" w:date="2020-04-25T18:21:00Z">
                <w:rPr>
                  <w:noProof/>
                  <w:webHidden/>
                </w:rPr>
              </w:rPrChange>
            </w:rPr>
            <w:tab/>
          </w:r>
          <w:r w:rsidR="00494AED" w:rsidRPr="008367E7">
            <w:rPr>
              <w:webHidden/>
              <w:rPrChange w:id="425" w:author="Jenny Marcela Garces Delgado" w:date="2020-04-25T18:21:00Z">
                <w:rPr>
                  <w:noProof/>
                  <w:webHidden/>
                </w:rPr>
              </w:rPrChange>
            </w:rPr>
            <w:fldChar w:fldCharType="begin"/>
          </w:r>
          <w:r w:rsidR="00494AED" w:rsidRPr="008367E7">
            <w:rPr>
              <w:webHidden/>
              <w:rPrChange w:id="426" w:author="Jenny Marcela Garces Delgado" w:date="2020-04-25T18:21:00Z">
                <w:rPr>
                  <w:noProof/>
                  <w:webHidden/>
                </w:rPr>
              </w:rPrChange>
            </w:rPr>
            <w:instrText xml:space="preserve"> PAGEREF _Toc38568309 \h </w:instrText>
          </w:r>
          <w:r w:rsidR="00494AED" w:rsidRPr="008367E7">
            <w:rPr>
              <w:webHidden/>
              <w:rPrChange w:id="427" w:author="Jenny Marcela Garces Delgado" w:date="2020-04-25T18:21:00Z">
                <w:rPr>
                  <w:webHidden/>
                </w:rPr>
              </w:rPrChange>
            </w:rPr>
          </w:r>
          <w:r w:rsidR="00494AED" w:rsidRPr="008367E7">
            <w:rPr>
              <w:webHidden/>
              <w:rPrChange w:id="428" w:author="Jenny Marcela Garces Delgado" w:date="2020-04-25T18:21:00Z">
                <w:rPr>
                  <w:noProof/>
                  <w:webHidden/>
                </w:rPr>
              </w:rPrChange>
            </w:rPr>
            <w:fldChar w:fldCharType="separate"/>
          </w:r>
          <w:r w:rsidR="00494AED" w:rsidRPr="008367E7">
            <w:rPr>
              <w:webHidden/>
              <w:rPrChange w:id="429" w:author="Jenny Marcela Garces Delgado" w:date="2020-04-25T18:21:00Z">
                <w:rPr>
                  <w:noProof/>
                  <w:webHidden/>
                </w:rPr>
              </w:rPrChange>
            </w:rPr>
            <w:t>9</w:t>
          </w:r>
          <w:r w:rsidR="00494AED" w:rsidRPr="008367E7">
            <w:rPr>
              <w:webHidden/>
              <w:rPrChange w:id="430" w:author="Jenny Marcela Garces Delgado" w:date="2020-04-25T18:21:00Z">
                <w:rPr>
                  <w:noProof/>
                  <w:webHidden/>
                </w:rPr>
              </w:rPrChange>
            </w:rPr>
            <w:fldChar w:fldCharType="end"/>
          </w:r>
          <w:r w:rsidRPr="008367E7">
            <w:rPr>
              <w:rPrChange w:id="431"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432" w:author="Jenny Marcela Garces Delgado" w:date="2020-04-25T18:21:00Z">
                <w:rPr>
                  <w:rFonts w:eastAsiaTheme="minorEastAsia" w:cstheme="minorBidi"/>
                  <w:b w:val="0"/>
                  <w:bCs w:val="0"/>
                  <w:i/>
                  <w:iCs/>
                  <w:noProof/>
                </w:rPr>
              </w:rPrChange>
            </w:rPr>
          </w:pPr>
          <w:r w:rsidRPr="008367E7">
            <w:rPr>
              <w:rPrChange w:id="433" w:author="Jenny Marcela Garces Delgado" w:date="2020-04-25T18:21:00Z">
                <w:rPr>
                  <w:noProof/>
                </w:rPr>
              </w:rPrChange>
            </w:rPr>
            <w:fldChar w:fldCharType="begin"/>
          </w:r>
          <w:r w:rsidRPr="008367E7">
            <w:rPr>
              <w:rPrChange w:id="434" w:author="Jenny Marcela Garces Delgado" w:date="2020-04-25T18:21:00Z">
                <w:rPr>
                  <w:noProof/>
                </w:rPr>
              </w:rPrChange>
            </w:rPr>
            <w:instrText xml:space="preserve"> HYPERLINK \l "_Toc38568310" </w:instrText>
          </w:r>
          <w:r w:rsidRPr="008367E7">
            <w:rPr>
              <w:rPrChange w:id="435" w:author="Jenny Marcela Garces Delgado" w:date="2020-04-25T18:21:00Z">
                <w:rPr>
                  <w:noProof/>
                </w:rPr>
              </w:rPrChange>
            </w:rPr>
            <w:fldChar w:fldCharType="separate"/>
          </w:r>
          <w:r w:rsidR="00494AED" w:rsidRPr="008367E7">
            <w:rPr>
              <w:rStyle w:val="Hipervnculo"/>
              <w:rFonts w:eastAsiaTheme="majorEastAsia"/>
              <w:rPrChange w:id="436" w:author="Jenny Marcela Garces Delgado" w:date="2020-04-25T18:21:00Z">
                <w:rPr>
                  <w:rStyle w:val="Hipervnculo"/>
                  <w:rFonts w:eastAsiaTheme="majorEastAsia"/>
                  <w:noProof/>
                </w:rPr>
              </w:rPrChange>
            </w:rPr>
            <w:t>CARACTERISTICAS Y USUARIOS:</w:t>
          </w:r>
          <w:r w:rsidR="00494AED" w:rsidRPr="008367E7">
            <w:rPr>
              <w:webHidden/>
              <w:rPrChange w:id="437" w:author="Jenny Marcela Garces Delgado" w:date="2020-04-25T18:21:00Z">
                <w:rPr>
                  <w:noProof/>
                  <w:webHidden/>
                </w:rPr>
              </w:rPrChange>
            </w:rPr>
            <w:tab/>
          </w:r>
          <w:r w:rsidR="00494AED" w:rsidRPr="008367E7">
            <w:rPr>
              <w:webHidden/>
              <w:rPrChange w:id="438" w:author="Jenny Marcela Garces Delgado" w:date="2020-04-25T18:21:00Z">
                <w:rPr>
                  <w:noProof/>
                  <w:webHidden/>
                </w:rPr>
              </w:rPrChange>
            </w:rPr>
            <w:fldChar w:fldCharType="begin"/>
          </w:r>
          <w:r w:rsidR="00494AED" w:rsidRPr="008367E7">
            <w:rPr>
              <w:webHidden/>
              <w:rPrChange w:id="439" w:author="Jenny Marcela Garces Delgado" w:date="2020-04-25T18:21:00Z">
                <w:rPr>
                  <w:noProof/>
                  <w:webHidden/>
                </w:rPr>
              </w:rPrChange>
            </w:rPr>
            <w:instrText xml:space="preserve"> PAGEREF _Toc38568310 \h </w:instrText>
          </w:r>
          <w:r w:rsidR="00494AED" w:rsidRPr="008367E7">
            <w:rPr>
              <w:webHidden/>
              <w:rPrChange w:id="440" w:author="Jenny Marcela Garces Delgado" w:date="2020-04-25T18:21:00Z">
                <w:rPr>
                  <w:webHidden/>
                </w:rPr>
              </w:rPrChange>
            </w:rPr>
          </w:r>
          <w:r w:rsidR="00494AED" w:rsidRPr="008367E7">
            <w:rPr>
              <w:webHidden/>
              <w:rPrChange w:id="441" w:author="Jenny Marcela Garces Delgado" w:date="2020-04-25T18:21:00Z">
                <w:rPr>
                  <w:noProof/>
                  <w:webHidden/>
                </w:rPr>
              </w:rPrChange>
            </w:rPr>
            <w:fldChar w:fldCharType="separate"/>
          </w:r>
          <w:r w:rsidR="00494AED" w:rsidRPr="008367E7">
            <w:rPr>
              <w:webHidden/>
              <w:rPrChange w:id="442" w:author="Jenny Marcela Garces Delgado" w:date="2020-04-25T18:21:00Z">
                <w:rPr>
                  <w:noProof/>
                  <w:webHidden/>
                </w:rPr>
              </w:rPrChange>
            </w:rPr>
            <w:t>9</w:t>
          </w:r>
          <w:r w:rsidR="00494AED" w:rsidRPr="008367E7">
            <w:rPr>
              <w:webHidden/>
              <w:rPrChange w:id="443" w:author="Jenny Marcela Garces Delgado" w:date="2020-04-25T18:21:00Z">
                <w:rPr>
                  <w:noProof/>
                  <w:webHidden/>
                </w:rPr>
              </w:rPrChange>
            </w:rPr>
            <w:fldChar w:fldCharType="end"/>
          </w:r>
          <w:r w:rsidRPr="008367E7">
            <w:rPr>
              <w:rPrChange w:id="444"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445" w:author="Jenny Marcela Garces Delgado" w:date="2020-04-25T18:21:00Z">
                <w:rPr>
                  <w:rFonts w:eastAsiaTheme="minorEastAsia" w:cstheme="minorBidi"/>
                  <w:b w:val="0"/>
                  <w:bCs w:val="0"/>
                  <w:i/>
                  <w:iCs/>
                  <w:noProof/>
                </w:rPr>
              </w:rPrChange>
            </w:rPr>
          </w:pPr>
          <w:r w:rsidRPr="008367E7">
            <w:rPr>
              <w:rPrChange w:id="446" w:author="Jenny Marcela Garces Delgado" w:date="2020-04-25T18:21:00Z">
                <w:rPr>
                  <w:noProof/>
                </w:rPr>
              </w:rPrChange>
            </w:rPr>
            <w:fldChar w:fldCharType="begin"/>
          </w:r>
          <w:r w:rsidRPr="008367E7">
            <w:rPr>
              <w:rPrChange w:id="447" w:author="Jenny Marcela Garces Delgado" w:date="2020-04-25T18:21:00Z">
                <w:rPr>
                  <w:noProof/>
                </w:rPr>
              </w:rPrChange>
            </w:rPr>
            <w:instrText xml:space="preserve"> HYPERLINK \l "_Toc38568311" </w:instrText>
          </w:r>
          <w:r w:rsidRPr="008367E7">
            <w:rPr>
              <w:rPrChange w:id="448" w:author="Jenny Marcela Garces Delgado" w:date="2020-04-25T18:21:00Z">
                <w:rPr>
                  <w:noProof/>
                </w:rPr>
              </w:rPrChange>
            </w:rPr>
            <w:fldChar w:fldCharType="separate"/>
          </w:r>
          <w:r w:rsidR="00494AED" w:rsidRPr="008367E7">
            <w:rPr>
              <w:rStyle w:val="Hipervnculo"/>
              <w:rFonts w:eastAsiaTheme="majorEastAsia"/>
              <w:rPrChange w:id="449" w:author="Jenny Marcela Garces Delgado" w:date="2020-04-25T18:21:00Z">
                <w:rPr>
                  <w:rStyle w:val="Hipervnculo"/>
                  <w:rFonts w:eastAsiaTheme="majorEastAsia"/>
                  <w:noProof/>
                </w:rPr>
              </w:rPrChange>
            </w:rPr>
            <w:t>REGLAS DEL NEGOCIO:</w:t>
          </w:r>
          <w:r w:rsidR="00494AED" w:rsidRPr="008367E7">
            <w:rPr>
              <w:webHidden/>
              <w:rPrChange w:id="450" w:author="Jenny Marcela Garces Delgado" w:date="2020-04-25T18:21:00Z">
                <w:rPr>
                  <w:noProof/>
                  <w:webHidden/>
                </w:rPr>
              </w:rPrChange>
            </w:rPr>
            <w:tab/>
          </w:r>
          <w:r w:rsidR="00494AED" w:rsidRPr="008367E7">
            <w:rPr>
              <w:webHidden/>
              <w:rPrChange w:id="451" w:author="Jenny Marcela Garces Delgado" w:date="2020-04-25T18:21:00Z">
                <w:rPr>
                  <w:noProof/>
                  <w:webHidden/>
                </w:rPr>
              </w:rPrChange>
            </w:rPr>
            <w:fldChar w:fldCharType="begin"/>
          </w:r>
          <w:r w:rsidR="00494AED" w:rsidRPr="008367E7">
            <w:rPr>
              <w:webHidden/>
              <w:rPrChange w:id="452" w:author="Jenny Marcela Garces Delgado" w:date="2020-04-25T18:21:00Z">
                <w:rPr>
                  <w:noProof/>
                  <w:webHidden/>
                </w:rPr>
              </w:rPrChange>
            </w:rPr>
            <w:instrText xml:space="preserve"> PAGEREF _Toc38568311 \h </w:instrText>
          </w:r>
          <w:r w:rsidR="00494AED" w:rsidRPr="008367E7">
            <w:rPr>
              <w:webHidden/>
              <w:rPrChange w:id="453" w:author="Jenny Marcela Garces Delgado" w:date="2020-04-25T18:21:00Z">
                <w:rPr>
                  <w:webHidden/>
                </w:rPr>
              </w:rPrChange>
            </w:rPr>
          </w:r>
          <w:r w:rsidR="00494AED" w:rsidRPr="008367E7">
            <w:rPr>
              <w:webHidden/>
              <w:rPrChange w:id="454" w:author="Jenny Marcela Garces Delgado" w:date="2020-04-25T18:21:00Z">
                <w:rPr>
                  <w:noProof/>
                  <w:webHidden/>
                </w:rPr>
              </w:rPrChange>
            </w:rPr>
            <w:fldChar w:fldCharType="separate"/>
          </w:r>
          <w:r w:rsidR="00494AED" w:rsidRPr="008367E7">
            <w:rPr>
              <w:webHidden/>
              <w:rPrChange w:id="455" w:author="Jenny Marcela Garces Delgado" w:date="2020-04-25T18:21:00Z">
                <w:rPr>
                  <w:noProof/>
                  <w:webHidden/>
                </w:rPr>
              </w:rPrChange>
            </w:rPr>
            <w:t>9</w:t>
          </w:r>
          <w:r w:rsidR="00494AED" w:rsidRPr="008367E7">
            <w:rPr>
              <w:webHidden/>
              <w:rPrChange w:id="456" w:author="Jenny Marcela Garces Delgado" w:date="2020-04-25T18:21:00Z">
                <w:rPr>
                  <w:noProof/>
                  <w:webHidden/>
                </w:rPr>
              </w:rPrChange>
            </w:rPr>
            <w:fldChar w:fldCharType="end"/>
          </w:r>
          <w:r w:rsidRPr="008367E7">
            <w:rPr>
              <w:rPrChange w:id="457"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458" w:author="Jenny Marcela Garces Delgado" w:date="2020-04-25T18:21:00Z">
                <w:rPr>
                  <w:rFonts w:eastAsiaTheme="minorEastAsia" w:cstheme="minorBidi"/>
                  <w:b w:val="0"/>
                  <w:bCs w:val="0"/>
                  <w:i/>
                  <w:iCs/>
                  <w:noProof/>
                </w:rPr>
              </w:rPrChange>
            </w:rPr>
          </w:pPr>
          <w:r w:rsidRPr="008367E7">
            <w:rPr>
              <w:rPrChange w:id="459" w:author="Jenny Marcela Garces Delgado" w:date="2020-04-25T18:21:00Z">
                <w:rPr>
                  <w:noProof/>
                </w:rPr>
              </w:rPrChange>
            </w:rPr>
            <w:fldChar w:fldCharType="begin"/>
          </w:r>
          <w:r w:rsidRPr="008367E7">
            <w:rPr>
              <w:rPrChange w:id="460" w:author="Jenny Marcela Garces Delgado" w:date="2020-04-25T18:21:00Z">
                <w:rPr>
                  <w:noProof/>
                </w:rPr>
              </w:rPrChange>
            </w:rPr>
            <w:instrText xml:space="preserve"> HYPERLINK \l "_Toc38568312" </w:instrText>
          </w:r>
          <w:r w:rsidRPr="008367E7">
            <w:rPr>
              <w:rPrChange w:id="461" w:author="Jenny Marcela Garces Delgado" w:date="2020-04-25T18:21:00Z">
                <w:rPr>
                  <w:noProof/>
                </w:rPr>
              </w:rPrChange>
            </w:rPr>
            <w:fldChar w:fldCharType="separate"/>
          </w:r>
          <w:r w:rsidR="00494AED" w:rsidRPr="008367E7">
            <w:rPr>
              <w:rStyle w:val="Hipervnculo"/>
              <w:rFonts w:eastAsiaTheme="majorEastAsia"/>
              <w:rPrChange w:id="462" w:author="Jenny Marcela Garces Delgado" w:date="2020-04-25T18:21:00Z">
                <w:rPr>
                  <w:rStyle w:val="Hipervnculo"/>
                  <w:rFonts w:eastAsiaTheme="majorEastAsia"/>
                  <w:noProof/>
                </w:rPr>
              </w:rPrChange>
            </w:rPr>
            <w:t>REQUERIMIENTOS DE INTERFACES EXTERNAS:</w:t>
          </w:r>
          <w:r w:rsidR="00494AED" w:rsidRPr="008367E7">
            <w:rPr>
              <w:webHidden/>
              <w:rPrChange w:id="463" w:author="Jenny Marcela Garces Delgado" w:date="2020-04-25T18:21:00Z">
                <w:rPr>
                  <w:noProof/>
                  <w:webHidden/>
                </w:rPr>
              </w:rPrChange>
            </w:rPr>
            <w:tab/>
          </w:r>
          <w:r w:rsidR="00494AED" w:rsidRPr="008367E7">
            <w:rPr>
              <w:webHidden/>
              <w:rPrChange w:id="464" w:author="Jenny Marcela Garces Delgado" w:date="2020-04-25T18:21:00Z">
                <w:rPr>
                  <w:noProof/>
                  <w:webHidden/>
                </w:rPr>
              </w:rPrChange>
            </w:rPr>
            <w:fldChar w:fldCharType="begin"/>
          </w:r>
          <w:r w:rsidR="00494AED" w:rsidRPr="008367E7">
            <w:rPr>
              <w:webHidden/>
              <w:rPrChange w:id="465" w:author="Jenny Marcela Garces Delgado" w:date="2020-04-25T18:21:00Z">
                <w:rPr>
                  <w:noProof/>
                  <w:webHidden/>
                </w:rPr>
              </w:rPrChange>
            </w:rPr>
            <w:instrText xml:space="preserve"> PAGEREF _Toc38568312 \h </w:instrText>
          </w:r>
          <w:r w:rsidR="00494AED" w:rsidRPr="008367E7">
            <w:rPr>
              <w:webHidden/>
              <w:rPrChange w:id="466" w:author="Jenny Marcela Garces Delgado" w:date="2020-04-25T18:21:00Z">
                <w:rPr>
                  <w:webHidden/>
                </w:rPr>
              </w:rPrChange>
            </w:rPr>
          </w:r>
          <w:r w:rsidR="00494AED" w:rsidRPr="008367E7">
            <w:rPr>
              <w:webHidden/>
              <w:rPrChange w:id="467" w:author="Jenny Marcela Garces Delgado" w:date="2020-04-25T18:21:00Z">
                <w:rPr>
                  <w:noProof/>
                  <w:webHidden/>
                </w:rPr>
              </w:rPrChange>
            </w:rPr>
            <w:fldChar w:fldCharType="separate"/>
          </w:r>
          <w:r w:rsidR="00494AED" w:rsidRPr="008367E7">
            <w:rPr>
              <w:webHidden/>
              <w:rPrChange w:id="468" w:author="Jenny Marcela Garces Delgado" w:date="2020-04-25T18:21:00Z">
                <w:rPr>
                  <w:noProof/>
                  <w:webHidden/>
                </w:rPr>
              </w:rPrChange>
            </w:rPr>
            <w:t>9</w:t>
          </w:r>
          <w:r w:rsidR="00494AED" w:rsidRPr="008367E7">
            <w:rPr>
              <w:webHidden/>
              <w:rPrChange w:id="469" w:author="Jenny Marcela Garces Delgado" w:date="2020-04-25T18:21:00Z">
                <w:rPr>
                  <w:noProof/>
                  <w:webHidden/>
                </w:rPr>
              </w:rPrChange>
            </w:rPr>
            <w:fldChar w:fldCharType="end"/>
          </w:r>
          <w:r w:rsidRPr="008367E7">
            <w:rPr>
              <w:rPrChange w:id="470"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471" w:author="Jenny Marcela Garces Delgado" w:date="2020-04-25T18:21:00Z">
                <w:rPr>
                  <w:rFonts w:eastAsiaTheme="minorEastAsia" w:cstheme="minorBidi"/>
                  <w:b w:val="0"/>
                  <w:bCs w:val="0"/>
                  <w:i/>
                  <w:iCs/>
                  <w:noProof/>
                </w:rPr>
              </w:rPrChange>
            </w:rPr>
          </w:pPr>
          <w:r w:rsidRPr="008367E7">
            <w:rPr>
              <w:rPrChange w:id="472" w:author="Jenny Marcela Garces Delgado" w:date="2020-04-25T18:21:00Z">
                <w:rPr>
                  <w:noProof/>
                </w:rPr>
              </w:rPrChange>
            </w:rPr>
            <w:fldChar w:fldCharType="begin"/>
          </w:r>
          <w:r w:rsidRPr="008367E7">
            <w:rPr>
              <w:rPrChange w:id="473" w:author="Jenny Marcela Garces Delgado" w:date="2020-04-25T18:21:00Z">
                <w:rPr>
                  <w:noProof/>
                </w:rPr>
              </w:rPrChange>
            </w:rPr>
            <w:instrText xml:space="preserve"> HYPERLINK \l "_Toc38568313" </w:instrText>
          </w:r>
          <w:r w:rsidRPr="008367E7">
            <w:rPr>
              <w:rPrChange w:id="474" w:author="Jenny Marcela Garces Delgado" w:date="2020-04-25T18:21:00Z">
                <w:rPr>
                  <w:noProof/>
                </w:rPr>
              </w:rPrChange>
            </w:rPr>
            <w:fldChar w:fldCharType="separate"/>
          </w:r>
          <w:r w:rsidR="00494AED" w:rsidRPr="008367E7">
            <w:rPr>
              <w:rStyle w:val="Hipervnculo"/>
              <w:rFonts w:eastAsiaTheme="majorEastAsia"/>
              <w:lang w:eastAsia="en-US"/>
              <w:rPrChange w:id="475" w:author="Jenny Marcela Garces Delgado" w:date="2020-04-25T18:21:00Z">
                <w:rPr>
                  <w:rStyle w:val="Hipervnculo"/>
                  <w:rFonts w:eastAsiaTheme="majorEastAsia"/>
                  <w:noProof/>
                  <w:lang w:eastAsia="en-US"/>
                </w:rPr>
              </w:rPrChange>
            </w:rPr>
            <w:t>LOCALIZACIÓN:</w:t>
          </w:r>
          <w:r w:rsidR="00494AED" w:rsidRPr="008367E7">
            <w:rPr>
              <w:webHidden/>
              <w:rPrChange w:id="476" w:author="Jenny Marcela Garces Delgado" w:date="2020-04-25T18:21:00Z">
                <w:rPr>
                  <w:noProof/>
                  <w:webHidden/>
                </w:rPr>
              </w:rPrChange>
            </w:rPr>
            <w:tab/>
          </w:r>
          <w:r w:rsidR="00494AED" w:rsidRPr="008367E7">
            <w:rPr>
              <w:webHidden/>
              <w:rPrChange w:id="477" w:author="Jenny Marcela Garces Delgado" w:date="2020-04-25T18:21:00Z">
                <w:rPr>
                  <w:noProof/>
                  <w:webHidden/>
                </w:rPr>
              </w:rPrChange>
            </w:rPr>
            <w:fldChar w:fldCharType="begin"/>
          </w:r>
          <w:r w:rsidR="00494AED" w:rsidRPr="008367E7">
            <w:rPr>
              <w:webHidden/>
              <w:rPrChange w:id="478" w:author="Jenny Marcela Garces Delgado" w:date="2020-04-25T18:21:00Z">
                <w:rPr>
                  <w:noProof/>
                  <w:webHidden/>
                </w:rPr>
              </w:rPrChange>
            </w:rPr>
            <w:instrText xml:space="preserve"> PAGEREF _Toc38568313 \h </w:instrText>
          </w:r>
          <w:r w:rsidR="00494AED" w:rsidRPr="008367E7">
            <w:rPr>
              <w:webHidden/>
              <w:rPrChange w:id="479" w:author="Jenny Marcela Garces Delgado" w:date="2020-04-25T18:21:00Z">
                <w:rPr>
                  <w:webHidden/>
                </w:rPr>
              </w:rPrChange>
            </w:rPr>
          </w:r>
          <w:r w:rsidR="00494AED" w:rsidRPr="008367E7">
            <w:rPr>
              <w:webHidden/>
              <w:rPrChange w:id="480" w:author="Jenny Marcela Garces Delgado" w:date="2020-04-25T18:21:00Z">
                <w:rPr>
                  <w:noProof/>
                  <w:webHidden/>
                </w:rPr>
              </w:rPrChange>
            </w:rPr>
            <w:fldChar w:fldCharType="separate"/>
          </w:r>
          <w:r w:rsidR="00494AED" w:rsidRPr="008367E7">
            <w:rPr>
              <w:webHidden/>
              <w:rPrChange w:id="481" w:author="Jenny Marcela Garces Delgado" w:date="2020-04-25T18:21:00Z">
                <w:rPr>
                  <w:noProof/>
                  <w:webHidden/>
                </w:rPr>
              </w:rPrChange>
            </w:rPr>
            <w:t>11</w:t>
          </w:r>
          <w:r w:rsidR="00494AED" w:rsidRPr="008367E7">
            <w:rPr>
              <w:webHidden/>
              <w:rPrChange w:id="482" w:author="Jenny Marcela Garces Delgado" w:date="2020-04-25T18:21:00Z">
                <w:rPr>
                  <w:noProof/>
                  <w:webHidden/>
                </w:rPr>
              </w:rPrChange>
            </w:rPr>
            <w:fldChar w:fldCharType="end"/>
          </w:r>
          <w:r w:rsidRPr="008367E7">
            <w:rPr>
              <w:rPrChange w:id="483"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484" w:author="Jenny Marcela Garces Delgado" w:date="2020-04-25T18:21:00Z">
                <w:rPr>
                  <w:rFonts w:eastAsiaTheme="minorEastAsia" w:cstheme="minorBidi"/>
                  <w:b w:val="0"/>
                  <w:bCs w:val="0"/>
                  <w:i/>
                  <w:iCs/>
                  <w:noProof/>
                </w:rPr>
              </w:rPrChange>
            </w:rPr>
          </w:pPr>
          <w:r w:rsidRPr="008367E7">
            <w:rPr>
              <w:rPrChange w:id="485" w:author="Jenny Marcela Garces Delgado" w:date="2020-04-25T18:21:00Z">
                <w:rPr>
                  <w:noProof/>
                </w:rPr>
              </w:rPrChange>
            </w:rPr>
            <w:fldChar w:fldCharType="begin"/>
          </w:r>
          <w:r w:rsidRPr="008367E7">
            <w:rPr>
              <w:rPrChange w:id="486" w:author="Jenny Marcela Garces Delgado" w:date="2020-04-25T18:21:00Z">
                <w:rPr>
                  <w:noProof/>
                </w:rPr>
              </w:rPrChange>
            </w:rPr>
            <w:instrText xml:space="preserve"> HYPERLINK \l "_Toc38568314" </w:instrText>
          </w:r>
          <w:r w:rsidRPr="008367E7">
            <w:rPr>
              <w:rPrChange w:id="487" w:author="Jenny Marcela Garces Delgado" w:date="2020-04-25T18:21:00Z">
                <w:rPr>
                  <w:noProof/>
                </w:rPr>
              </w:rPrChange>
            </w:rPr>
            <w:fldChar w:fldCharType="separate"/>
          </w:r>
          <w:r w:rsidR="00494AED" w:rsidRPr="008367E7">
            <w:rPr>
              <w:rStyle w:val="Hipervnculo"/>
              <w:rFonts w:eastAsiaTheme="majorEastAsia"/>
              <w:rPrChange w:id="488" w:author="Jenny Marcela Garces Delgado" w:date="2020-04-25T18:21:00Z">
                <w:rPr>
                  <w:rStyle w:val="Hipervnculo"/>
                  <w:rFonts w:eastAsiaTheme="majorEastAsia"/>
                  <w:noProof/>
                </w:rPr>
              </w:rPrChange>
            </w:rPr>
            <w:t>distribución y diseño de las instalaciones</w:t>
          </w:r>
          <w:r w:rsidR="00494AED" w:rsidRPr="008367E7">
            <w:rPr>
              <w:webHidden/>
              <w:rPrChange w:id="489" w:author="Jenny Marcela Garces Delgado" w:date="2020-04-25T18:21:00Z">
                <w:rPr>
                  <w:noProof/>
                  <w:webHidden/>
                </w:rPr>
              </w:rPrChange>
            </w:rPr>
            <w:tab/>
          </w:r>
          <w:r w:rsidR="00494AED" w:rsidRPr="008367E7">
            <w:rPr>
              <w:webHidden/>
              <w:rPrChange w:id="490" w:author="Jenny Marcela Garces Delgado" w:date="2020-04-25T18:21:00Z">
                <w:rPr>
                  <w:noProof/>
                  <w:webHidden/>
                </w:rPr>
              </w:rPrChange>
            </w:rPr>
            <w:fldChar w:fldCharType="begin"/>
          </w:r>
          <w:r w:rsidR="00494AED" w:rsidRPr="008367E7">
            <w:rPr>
              <w:webHidden/>
              <w:rPrChange w:id="491" w:author="Jenny Marcela Garces Delgado" w:date="2020-04-25T18:21:00Z">
                <w:rPr>
                  <w:noProof/>
                  <w:webHidden/>
                </w:rPr>
              </w:rPrChange>
            </w:rPr>
            <w:instrText xml:space="preserve"> PAGEREF _Toc38568314 \h </w:instrText>
          </w:r>
          <w:r w:rsidR="00494AED" w:rsidRPr="008367E7">
            <w:rPr>
              <w:webHidden/>
              <w:rPrChange w:id="492" w:author="Jenny Marcela Garces Delgado" w:date="2020-04-25T18:21:00Z">
                <w:rPr>
                  <w:webHidden/>
                </w:rPr>
              </w:rPrChange>
            </w:rPr>
          </w:r>
          <w:r w:rsidR="00494AED" w:rsidRPr="008367E7">
            <w:rPr>
              <w:webHidden/>
              <w:rPrChange w:id="493" w:author="Jenny Marcela Garces Delgado" w:date="2020-04-25T18:21:00Z">
                <w:rPr>
                  <w:noProof/>
                  <w:webHidden/>
                </w:rPr>
              </w:rPrChange>
            </w:rPr>
            <w:fldChar w:fldCharType="separate"/>
          </w:r>
          <w:r w:rsidR="00494AED" w:rsidRPr="008367E7">
            <w:rPr>
              <w:webHidden/>
              <w:rPrChange w:id="494" w:author="Jenny Marcela Garces Delgado" w:date="2020-04-25T18:21:00Z">
                <w:rPr>
                  <w:noProof/>
                  <w:webHidden/>
                </w:rPr>
              </w:rPrChange>
            </w:rPr>
            <w:t>11</w:t>
          </w:r>
          <w:r w:rsidR="00494AED" w:rsidRPr="008367E7">
            <w:rPr>
              <w:webHidden/>
              <w:rPrChange w:id="495" w:author="Jenny Marcela Garces Delgado" w:date="2020-04-25T18:21:00Z">
                <w:rPr>
                  <w:noProof/>
                  <w:webHidden/>
                </w:rPr>
              </w:rPrChange>
            </w:rPr>
            <w:fldChar w:fldCharType="end"/>
          </w:r>
          <w:r w:rsidRPr="008367E7">
            <w:rPr>
              <w:rPrChange w:id="496"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497" w:author="Jenny Marcela Garces Delgado" w:date="2020-04-25T18:21:00Z">
                <w:rPr>
                  <w:rFonts w:eastAsiaTheme="minorEastAsia" w:cstheme="minorBidi"/>
                  <w:b w:val="0"/>
                  <w:bCs w:val="0"/>
                  <w:i/>
                  <w:iCs/>
                  <w:noProof/>
                </w:rPr>
              </w:rPrChange>
            </w:rPr>
          </w:pPr>
          <w:r w:rsidRPr="008367E7">
            <w:rPr>
              <w:rPrChange w:id="498" w:author="Jenny Marcela Garces Delgado" w:date="2020-04-25T18:21:00Z">
                <w:rPr>
                  <w:noProof/>
                </w:rPr>
              </w:rPrChange>
            </w:rPr>
            <w:fldChar w:fldCharType="begin"/>
          </w:r>
          <w:r w:rsidRPr="008367E7">
            <w:rPr>
              <w:rPrChange w:id="499" w:author="Jenny Marcela Garces Delgado" w:date="2020-04-25T18:21:00Z">
                <w:rPr>
                  <w:noProof/>
                </w:rPr>
              </w:rPrChange>
            </w:rPr>
            <w:instrText xml:space="preserve"> HYPERLINK \l "_Toc38568315" </w:instrText>
          </w:r>
          <w:r w:rsidRPr="008367E7">
            <w:rPr>
              <w:rPrChange w:id="500" w:author="Jenny Marcela Garces Delgado" w:date="2020-04-25T18:21:00Z">
                <w:rPr>
                  <w:noProof/>
                </w:rPr>
              </w:rPrChange>
            </w:rPr>
            <w:fldChar w:fldCharType="separate"/>
          </w:r>
          <w:r w:rsidR="00494AED" w:rsidRPr="008367E7">
            <w:rPr>
              <w:rStyle w:val="Hipervnculo"/>
              <w:rFonts w:eastAsiaTheme="majorEastAsia"/>
              <w:rPrChange w:id="501" w:author="Jenny Marcela Garces Delgado" w:date="2020-04-25T18:21:00Z">
                <w:rPr>
                  <w:rStyle w:val="Hipervnculo"/>
                  <w:rFonts w:eastAsiaTheme="majorEastAsia"/>
                  <w:noProof/>
                </w:rPr>
              </w:rPrChange>
            </w:rPr>
            <w:t>PROCESOS DEL DESARROLLO</w:t>
          </w:r>
          <w:r w:rsidR="00494AED" w:rsidRPr="008367E7">
            <w:rPr>
              <w:webHidden/>
              <w:rPrChange w:id="502" w:author="Jenny Marcela Garces Delgado" w:date="2020-04-25T18:21:00Z">
                <w:rPr>
                  <w:noProof/>
                  <w:webHidden/>
                </w:rPr>
              </w:rPrChange>
            </w:rPr>
            <w:tab/>
          </w:r>
          <w:r w:rsidR="00494AED" w:rsidRPr="008367E7">
            <w:rPr>
              <w:webHidden/>
              <w:rPrChange w:id="503" w:author="Jenny Marcela Garces Delgado" w:date="2020-04-25T18:21:00Z">
                <w:rPr>
                  <w:noProof/>
                  <w:webHidden/>
                </w:rPr>
              </w:rPrChange>
            </w:rPr>
            <w:fldChar w:fldCharType="begin"/>
          </w:r>
          <w:r w:rsidR="00494AED" w:rsidRPr="008367E7">
            <w:rPr>
              <w:webHidden/>
              <w:rPrChange w:id="504" w:author="Jenny Marcela Garces Delgado" w:date="2020-04-25T18:21:00Z">
                <w:rPr>
                  <w:noProof/>
                  <w:webHidden/>
                </w:rPr>
              </w:rPrChange>
            </w:rPr>
            <w:instrText xml:space="preserve"> PAGEREF _Toc38568315 \h </w:instrText>
          </w:r>
          <w:r w:rsidR="00494AED" w:rsidRPr="008367E7">
            <w:rPr>
              <w:webHidden/>
              <w:rPrChange w:id="505" w:author="Jenny Marcela Garces Delgado" w:date="2020-04-25T18:21:00Z">
                <w:rPr>
                  <w:webHidden/>
                </w:rPr>
              </w:rPrChange>
            </w:rPr>
          </w:r>
          <w:r w:rsidR="00494AED" w:rsidRPr="008367E7">
            <w:rPr>
              <w:webHidden/>
              <w:rPrChange w:id="506" w:author="Jenny Marcela Garces Delgado" w:date="2020-04-25T18:21:00Z">
                <w:rPr>
                  <w:noProof/>
                  <w:webHidden/>
                </w:rPr>
              </w:rPrChange>
            </w:rPr>
            <w:fldChar w:fldCharType="separate"/>
          </w:r>
          <w:r w:rsidR="00494AED" w:rsidRPr="008367E7">
            <w:rPr>
              <w:webHidden/>
              <w:rPrChange w:id="507" w:author="Jenny Marcela Garces Delgado" w:date="2020-04-25T18:21:00Z">
                <w:rPr>
                  <w:noProof/>
                  <w:webHidden/>
                </w:rPr>
              </w:rPrChange>
            </w:rPr>
            <w:t>12</w:t>
          </w:r>
          <w:r w:rsidR="00494AED" w:rsidRPr="008367E7">
            <w:rPr>
              <w:webHidden/>
              <w:rPrChange w:id="508" w:author="Jenny Marcela Garces Delgado" w:date="2020-04-25T18:21:00Z">
                <w:rPr>
                  <w:noProof/>
                  <w:webHidden/>
                </w:rPr>
              </w:rPrChange>
            </w:rPr>
            <w:fldChar w:fldCharType="end"/>
          </w:r>
          <w:r w:rsidRPr="008367E7">
            <w:rPr>
              <w:rPrChange w:id="509" w:author="Jenny Marcela Garces Delgado" w:date="2020-04-25T18:21:00Z">
                <w:rPr>
                  <w:noProof/>
                </w:rPr>
              </w:rPrChange>
            </w:rPr>
            <w:fldChar w:fldCharType="end"/>
          </w:r>
        </w:p>
        <w:p w:rsidR="00494AED" w:rsidRPr="008367E7" w:rsidRDefault="00D36AF0">
          <w:pPr>
            <w:pStyle w:val="TDC1"/>
            <w:tabs>
              <w:tab w:val="right" w:leader="dot" w:pos="8828"/>
            </w:tabs>
            <w:rPr>
              <w:rFonts w:eastAsiaTheme="minorEastAsia" w:cstheme="minorBidi"/>
              <w:b w:val="0"/>
              <w:bCs w:val="0"/>
              <w:i/>
              <w:iCs/>
              <w:rPrChange w:id="510" w:author="Jenny Marcela Garces Delgado" w:date="2020-04-25T18:21:00Z">
                <w:rPr>
                  <w:rFonts w:eastAsiaTheme="minorEastAsia" w:cstheme="minorBidi"/>
                  <w:b w:val="0"/>
                  <w:bCs w:val="0"/>
                  <w:i/>
                  <w:iCs/>
                  <w:noProof/>
                </w:rPr>
              </w:rPrChange>
            </w:rPr>
          </w:pPr>
          <w:r w:rsidRPr="008367E7">
            <w:rPr>
              <w:rPrChange w:id="511" w:author="Jenny Marcela Garces Delgado" w:date="2020-04-25T18:21:00Z">
                <w:rPr>
                  <w:noProof/>
                </w:rPr>
              </w:rPrChange>
            </w:rPr>
            <w:fldChar w:fldCharType="begin"/>
          </w:r>
          <w:r w:rsidRPr="008367E7">
            <w:rPr>
              <w:rPrChange w:id="512" w:author="Jenny Marcela Garces Delgado" w:date="2020-04-25T18:21:00Z">
                <w:rPr>
                  <w:noProof/>
                </w:rPr>
              </w:rPrChange>
            </w:rPr>
            <w:instrText xml:space="preserve"> HYPERLINK \l "_Toc38568316" </w:instrText>
          </w:r>
          <w:r w:rsidRPr="008367E7">
            <w:rPr>
              <w:rPrChange w:id="513" w:author="Jenny Marcela Garces Delgado" w:date="2020-04-25T18:21:00Z">
                <w:rPr>
                  <w:noProof/>
                </w:rPr>
              </w:rPrChange>
            </w:rPr>
            <w:fldChar w:fldCharType="separate"/>
          </w:r>
          <w:r w:rsidR="00494AED" w:rsidRPr="008367E7">
            <w:rPr>
              <w:rStyle w:val="Hipervnculo"/>
              <w:rFonts w:eastAsiaTheme="majorEastAsia"/>
              <w:rPrChange w:id="514" w:author="Jenny Marcela Garces Delgado" w:date="2020-04-25T18:21:00Z">
                <w:rPr>
                  <w:rStyle w:val="Hipervnculo"/>
                  <w:rFonts w:eastAsiaTheme="majorEastAsia"/>
                  <w:noProof/>
                </w:rPr>
              </w:rPrChange>
            </w:rPr>
            <w:t>Bibliografía</w:t>
          </w:r>
          <w:r w:rsidR="00494AED" w:rsidRPr="008367E7">
            <w:rPr>
              <w:webHidden/>
              <w:rPrChange w:id="515" w:author="Jenny Marcela Garces Delgado" w:date="2020-04-25T18:21:00Z">
                <w:rPr>
                  <w:noProof/>
                  <w:webHidden/>
                </w:rPr>
              </w:rPrChange>
            </w:rPr>
            <w:tab/>
          </w:r>
          <w:r w:rsidR="00494AED" w:rsidRPr="008367E7">
            <w:rPr>
              <w:webHidden/>
              <w:rPrChange w:id="516" w:author="Jenny Marcela Garces Delgado" w:date="2020-04-25T18:21:00Z">
                <w:rPr>
                  <w:noProof/>
                  <w:webHidden/>
                </w:rPr>
              </w:rPrChange>
            </w:rPr>
            <w:fldChar w:fldCharType="begin"/>
          </w:r>
          <w:r w:rsidR="00494AED" w:rsidRPr="008367E7">
            <w:rPr>
              <w:webHidden/>
              <w:rPrChange w:id="517" w:author="Jenny Marcela Garces Delgado" w:date="2020-04-25T18:21:00Z">
                <w:rPr>
                  <w:noProof/>
                  <w:webHidden/>
                </w:rPr>
              </w:rPrChange>
            </w:rPr>
            <w:instrText xml:space="preserve"> PAGEREF _Toc38568316 \h </w:instrText>
          </w:r>
          <w:r w:rsidR="00494AED" w:rsidRPr="008367E7">
            <w:rPr>
              <w:webHidden/>
              <w:rPrChange w:id="518" w:author="Jenny Marcela Garces Delgado" w:date="2020-04-25T18:21:00Z">
                <w:rPr>
                  <w:webHidden/>
                </w:rPr>
              </w:rPrChange>
            </w:rPr>
          </w:r>
          <w:r w:rsidR="00494AED" w:rsidRPr="008367E7">
            <w:rPr>
              <w:webHidden/>
              <w:rPrChange w:id="519" w:author="Jenny Marcela Garces Delgado" w:date="2020-04-25T18:21:00Z">
                <w:rPr>
                  <w:noProof/>
                  <w:webHidden/>
                </w:rPr>
              </w:rPrChange>
            </w:rPr>
            <w:fldChar w:fldCharType="separate"/>
          </w:r>
          <w:r w:rsidR="00494AED" w:rsidRPr="008367E7">
            <w:rPr>
              <w:webHidden/>
              <w:rPrChange w:id="520" w:author="Jenny Marcela Garces Delgado" w:date="2020-04-25T18:21:00Z">
                <w:rPr>
                  <w:noProof/>
                  <w:webHidden/>
                </w:rPr>
              </w:rPrChange>
            </w:rPr>
            <w:t>14</w:t>
          </w:r>
          <w:r w:rsidR="00494AED" w:rsidRPr="008367E7">
            <w:rPr>
              <w:webHidden/>
              <w:rPrChange w:id="521" w:author="Jenny Marcela Garces Delgado" w:date="2020-04-25T18:21:00Z">
                <w:rPr>
                  <w:noProof/>
                  <w:webHidden/>
                </w:rPr>
              </w:rPrChange>
            </w:rPr>
            <w:fldChar w:fldCharType="end"/>
          </w:r>
          <w:r w:rsidRPr="008367E7">
            <w:rPr>
              <w:rPrChange w:id="522" w:author="Jenny Marcela Garces Delgado" w:date="2020-04-25T18:21:00Z">
                <w:rPr>
                  <w:noProof/>
                </w:rPr>
              </w:rPrChange>
            </w:rPr>
            <w:fldChar w:fldCharType="end"/>
          </w:r>
        </w:p>
        <w:p w:rsidR="00494AED" w:rsidRPr="008367E7" w:rsidRDefault="00494AED">
          <w:pPr>
            <w:rPr>
              <w:rPrChange w:id="523" w:author="Jenny Marcela Garces Delgado" w:date="2020-04-25T18:21:00Z">
                <w:rPr>
                  <w:noProof/>
                </w:rPr>
              </w:rPrChange>
            </w:rPr>
          </w:pPr>
          <w:r w:rsidRPr="008367E7">
            <w:rPr>
              <w:b/>
              <w:bCs/>
              <w:rPrChange w:id="524" w:author="Jenny Marcela Garces Delgado" w:date="2020-04-25T18:21:00Z">
                <w:rPr>
                  <w:b/>
                  <w:bCs/>
                  <w:noProof/>
                </w:rPr>
              </w:rPrChange>
            </w:rPr>
            <w:fldChar w:fldCharType="end"/>
          </w:r>
        </w:p>
      </w:sdtContent>
    </w:sdt>
    <w:p w:rsidR="00E02F6F" w:rsidRPr="008367E7" w:rsidRDefault="00E02F6F">
      <w:pPr>
        <w:spacing w:after="160" w:line="288" w:lineRule="auto"/>
        <w:ind w:left="2160"/>
        <w:rPr>
          <w:rPrChange w:id="525" w:author="Jenny Marcela Garces Delgado" w:date="2020-04-25T18:21:00Z">
            <w:rPr>
              <w:noProof/>
            </w:rPr>
          </w:rPrChange>
        </w:rPr>
      </w:pPr>
      <w:r w:rsidRPr="008367E7">
        <w:rPr>
          <w:rPrChange w:id="526" w:author="Jenny Marcela Garces Delgado" w:date="2020-04-25T18:21:00Z">
            <w:rPr>
              <w:noProof/>
            </w:rPr>
          </w:rPrChange>
        </w:rPr>
        <w:br w:type="page"/>
      </w:r>
    </w:p>
    <w:p w:rsidR="00E02F6F" w:rsidRPr="008367E7" w:rsidRDefault="00E02F6F" w:rsidP="00E02F6F">
      <w:pPr>
        <w:pStyle w:val="Ttulo1"/>
        <w:rPr>
          <w:rPrChange w:id="527" w:author="Jenny Marcela Garces Delgado" w:date="2020-04-25T18:21:00Z">
            <w:rPr>
              <w:noProof/>
            </w:rPr>
          </w:rPrChange>
        </w:rPr>
      </w:pPr>
      <w:bookmarkStart w:id="528" w:name="_Toc38568288"/>
      <w:r w:rsidRPr="008367E7">
        <w:rPr>
          <w:rPrChange w:id="529" w:author="Jenny Marcela Garces Delgado" w:date="2020-04-25T18:21:00Z">
            <w:rPr>
              <w:noProof/>
            </w:rPr>
          </w:rPrChange>
        </w:rPr>
        <w:lastRenderedPageBreak/>
        <w:t>SITUACIÓN PROBLEMÁTICA:</w:t>
      </w:r>
      <w:bookmarkEnd w:id="528"/>
    </w:p>
    <w:p w:rsidR="00E02F6F" w:rsidRPr="008367E7" w:rsidRDefault="00E02F6F" w:rsidP="00E02F6F">
      <w:pPr>
        <w:rPr>
          <w:rPrChange w:id="530" w:author="Jenny Marcela Garces Delgado" w:date="2020-04-25T18:21:00Z">
            <w:rPr>
              <w:noProof/>
            </w:rPr>
          </w:rPrChange>
        </w:rPr>
      </w:pPr>
    </w:p>
    <w:p w:rsidR="00E02F6F" w:rsidRPr="008367E7" w:rsidRDefault="00E02F6F" w:rsidP="00E02F6F">
      <w:pPr>
        <w:rPr>
          <w:rPrChange w:id="531" w:author="Jenny Marcela Garces Delgado" w:date="2020-04-25T18:21:00Z">
            <w:rPr>
              <w:noProof/>
            </w:rPr>
          </w:rPrChange>
        </w:rPr>
      </w:pPr>
      <w:r w:rsidRPr="008367E7">
        <w:rPr>
          <w:rPrChange w:id="532" w:author="Jenny Marcela Garces Delgado" w:date="2020-04-25T18:21:00Z">
            <w:rPr>
              <w:noProof/>
            </w:rPr>
          </w:rPrChange>
        </w:rPr>
        <w:t xml:space="preserve">Con el fin de automatizar procesos, estudiantes de las materias de Estructuras de Datos y Matemáticas Discretas II de la Universidad Pontificia Bolivariana seccional Bucaramanga desarrollan un </w:t>
      </w:r>
      <w:proofErr w:type="spellStart"/>
      <w:r w:rsidRPr="008367E7">
        <w:rPr>
          <w:rPrChange w:id="533" w:author="Jenny Marcela Garces Delgado" w:date="2020-04-25T18:21:00Z">
            <w:rPr>
              <w:noProof/>
            </w:rPr>
          </w:rPrChange>
        </w:rPr>
        <w:t>chatbot</w:t>
      </w:r>
      <w:proofErr w:type="spellEnd"/>
      <w:r w:rsidRPr="008367E7">
        <w:rPr>
          <w:rPrChange w:id="534" w:author="Jenny Marcela Garces Delgado" w:date="2020-04-25T18:21:00Z">
            <w:rPr>
              <w:noProof/>
            </w:rPr>
          </w:rPrChange>
        </w:rPr>
        <w:t xml:space="preserve"> capaz de entender, interpretar y dar solución a preguntas referentes a procesos desarrollados por su universidad; Dicho proceso requiere de la conexión a una base de datos avanzada que contenga la información requerida para que dichos estudiantes puedan implementar sus algoritmos de procesamiento de lenguaje natural (NLP).</w:t>
      </w:r>
    </w:p>
    <w:p w:rsidR="00B63435" w:rsidRPr="008367E7" w:rsidRDefault="00B63435" w:rsidP="00E02F6F">
      <w:pPr>
        <w:rPr>
          <w:rPrChange w:id="535" w:author="Jenny Marcela Garces Delgado" w:date="2020-04-25T18:21:00Z">
            <w:rPr>
              <w:noProof/>
            </w:rPr>
          </w:rPrChange>
        </w:rPr>
      </w:pPr>
    </w:p>
    <w:p w:rsidR="00B63435" w:rsidRPr="008367E7" w:rsidRDefault="00D216EA" w:rsidP="00D216EA">
      <w:pPr>
        <w:pStyle w:val="Ttulo2"/>
        <w:rPr>
          <w:rPrChange w:id="536" w:author="Jenny Marcela Garces Delgado" w:date="2020-04-25T18:21:00Z">
            <w:rPr>
              <w:noProof/>
            </w:rPr>
          </w:rPrChange>
        </w:rPr>
      </w:pPr>
      <w:bookmarkStart w:id="537" w:name="_Toc38568289"/>
      <w:r w:rsidRPr="008367E7">
        <w:rPr>
          <w:rPrChange w:id="538" w:author="Jenny Marcela Garces Delgado" w:date="2020-04-25T18:21:00Z">
            <w:rPr>
              <w:noProof/>
            </w:rPr>
          </w:rPrChange>
        </w:rPr>
        <w:t>pregunta problemática</w:t>
      </w:r>
      <w:bookmarkEnd w:id="537"/>
    </w:p>
    <w:p w:rsidR="00D216EA" w:rsidRPr="008367E7" w:rsidRDefault="00D216EA" w:rsidP="00D216EA">
      <w:pPr>
        <w:rPr>
          <w:rPrChange w:id="539" w:author="Jenny Marcela Garces Delgado" w:date="2020-04-25T18:21:00Z">
            <w:rPr>
              <w:noProof/>
            </w:rPr>
          </w:rPrChange>
        </w:rPr>
      </w:pPr>
      <w:r w:rsidRPr="008367E7">
        <w:rPr>
          <w:rPrChange w:id="540" w:author="Jenny Marcela Garces Delgado" w:date="2020-04-25T18:21:00Z">
            <w:rPr>
              <w:noProof/>
            </w:rPr>
          </w:rPrChange>
        </w:rPr>
        <w:t>¿Cómo desarrollar un componente capaz de conectarse con una base de datos no relacional, usando el lenguaje de programación Python?</w:t>
      </w:r>
    </w:p>
    <w:p w:rsidR="00D216EA" w:rsidRPr="008367E7" w:rsidRDefault="00D216EA" w:rsidP="00D216EA">
      <w:pPr>
        <w:rPr>
          <w:rPrChange w:id="541" w:author="Jenny Marcela Garces Delgado" w:date="2020-04-25T18:21:00Z">
            <w:rPr>
              <w:noProof/>
            </w:rPr>
          </w:rPrChange>
        </w:rPr>
      </w:pPr>
    </w:p>
    <w:p w:rsidR="00D216EA" w:rsidRPr="008367E7" w:rsidRDefault="00D216EA" w:rsidP="00D216EA">
      <w:pPr>
        <w:pStyle w:val="Ttulo1"/>
        <w:rPr>
          <w:rPrChange w:id="542" w:author="Jenny Marcela Garces Delgado" w:date="2020-04-25T18:21:00Z">
            <w:rPr>
              <w:noProof/>
            </w:rPr>
          </w:rPrChange>
        </w:rPr>
      </w:pPr>
      <w:r w:rsidRPr="008367E7">
        <w:rPr>
          <w:rPrChange w:id="543" w:author="Jenny Marcela Garces Delgado" w:date="2020-04-25T18:21:00Z">
            <w:rPr>
              <w:noProof/>
            </w:rPr>
          </w:rPrChange>
        </w:rPr>
        <w:t xml:space="preserve"> </w:t>
      </w:r>
      <w:bookmarkStart w:id="544" w:name="_Toc38568290"/>
      <w:r w:rsidRPr="008367E7">
        <w:rPr>
          <w:rPrChange w:id="545" w:author="Jenny Marcela Garces Delgado" w:date="2020-04-25T18:21:00Z">
            <w:rPr>
              <w:noProof/>
            </w:rPr>
          </w:rPrChange>
        </w:rPr>
        <w:t>MARCO CONCEPTUAL:</w:t>
      </w:r>
      <w:bookmarkEnd w:id="544"/>
    </w:p>
    <w:p w:rsidR="00D216EA" w:rsidRPr="008367E7" w:rsidRDefault="00D216EA" w:rsidP="00D216EA">
      <w:pPr>
        <w:pStyle w:val="Ttulo2"/>
        <w:rPr>
          <w:rPrChange w:id="546" w:author="Jenny Marcela Garces Delgado" w:date="2020-04-25T18:21:00Z">
            <w:rPr>
              <w:noProof/>
            </w:rPr>
          </w:rPrChange>
        </w:rPr>
      </w:pPr>
      <w:bookmarkStart w:id="547" w:name="_Toc38568291"/>
      <w:proofErr w:type="spellStart"/>
      <w:r w:rsidRPr="008367E7">
        <w:rPr>
          <w:rPrChange w:id="548" w:author="Jenny Marcela Garces Delgado" w:date="2020-04-25T18:21:00Z">
            <w:rPr>
              <w:noProof/>
            </w:rPr>
          </w:rPrChange>
        </w:rPr>
        <w:t>nlp</w:t>
      </w:r>
      <w:bookmarkEnd w:id="547"/>
      <w:proofErr w:type="spellEnd"/>
    </w:p>
    <w:p w:rsidR="00D216EA" w:rsidRPr="008367E7" w:rsidRDefault="00D216EA" w:rsidP="00D216EA">
      <w:pPr>
        <w:rPr>
          <w:rPrChange w:id="549" w:author="Jenny Marcela Garces Delgado" w:date="2020-04-25T18:21:00Z">
            <w:rPr>
              <w:noProof/>
            </w:rPr>
          </w:rPrChange>
        </w:rPr>
      </w:pPr>
      <w:r w:rsidRPr="008367E7">
        <w:rPr>
          <w:rPrChange w:id="550" w:author="Jenny Marcela Garces Delgado" w:date="2020-04-25T18:21:00Z">
            <w:rPr>
              <w:noProof/>
            </w:rPr>
          </w:rPrChange>
        </w:rPr>
        <w:t>El procesamiento del lenguaje natural (NLP, por sus siglas en inglés) es una rama de la inteligencia artificial que ayuda a las computadoras a entender, interpretar y manipular el lenguaje humano. NLP toma elementos prestados de muchas disciplinas, incluyendo la ciencia de la computación y la lingüística computacional.</w:t>
      </w:r>
      <w:sdt>
        <w:sdtPr>
          <w:id w:val="-746266323"/>
          <w:citation/>
        </w:sdtPr>
        <w:sdtEndPr/>
        <w:sdtContent>
          <w:r w:rsidRPr="008367E7">
            <w:rPr>
              <w:rPrChange w:id="551" w:author="Jenny Marcela Garces Delgado" w:date="2020-04-25T18:21:00Z">
                <w:rPr>
                  <w:noProof/>
                </w:rPr>
              </w:rPrChange>
            </w:rPr>
            <w:fldChar w:fldCharType="begin"/>
          </w:r>
          <w:r w:rsidRPr="008367E7">
            <w:rPr>
              <w:rPrChange w:id="552" w:author="Jenny Marcela Garces Delgado" w:date="2020-04-25T18:21:00Z">
                <w:rPr>
                  <w:noProof/>
                </w:rPr>
              </w:rPrChange>
            </w:rPr>
            <w:instrText xml:space="preserve"> CITATION sas1 \l 3082 </w:instrText>
          </w:r>
          <w:r w:rsidRPr="008367E7">
            <w:rPr>
              <w:rPrChange w:id="553" w:author="Jenny Marcela Garces Delgado" w:date="2020-04-25T18:21:00Z">
                <w:rPr>
                  <w:noProof/>
                </w:rPr>
              </w:rPrChange>
            </w:rPr>
            <w:fldChar w:fldCharType="separate"/>
          </w:r>
          <w:r w:rsidR="00882B95" w:rsidRPr="008367E7">
            <w:rPr>
              <w:rPrChange w:id="554" w:author="Jenny Marcela Garces Delgado" w:date="2020-04-25T18:21:00Z">
                <w:rPr>
                  <w:noProof/>
                </w:rPr>
              </w:rPrChange>
            </w:rPr>
            <w:t xml:space="preserve"> [1]</w:t>
          </w:r>
          <w:r w:rsidRPr="008367E7">
            <w:rPr>
              <w:rPrChange w:id="555" w:author="Jenny Marcela Garces Delgado" w:date="2020-04-25T18:21:00Z">
                <w:rPr>
                  <w:noProof/>
                </w:rPr>
              </w:rPrChange>
            </w:rPr>
            <w:fldChar w:fldCharType="end"/>
          </w:r>
        </w:sdtContent>
      </w:sdt>
    </w:p>
    <w:p w:rsidR="00D216EA" w:rsidRPr="008367E7" w:rsidRDefault="00D216EA" w:rsidP="00D216EA">
      <w:pPr>
        <w:rPr>
          <w:rPrChange w:id="556" w:author="Jenny Marcela Garces Delgado" w:date="2020-04-25T18:21:00Z">
            <w:rPr>
              <w:noProof/>
            </w:rPr>
          </w:rPrChange>
        </w:rPr>
      </w:pPr>
    </w:p>
    <w:p w:rsidR="00D216EA" w:rsidRPr="008367E7" w:rsidRDefault="00D216EA" w:rsidP="00D216EA">
      <w:pPr>
        <w:pStyle w:val="Ttulo2"/>
        <w:rPr>
          <w:rPrChange w:id="557" w:author="Jenny Marcela Garces Delgado" w:date="2020-04-25T18:21:00Z">
            <w:rPr>
              <w:noProof/>
            </w:rPr>
          </w:rPrChange>
        </w:rPr>
      </w:pPr>
      <w:bookmarkStart w:id="558" w:name="_Toc38568292"/>
      <w:r w:rsidRPr="008367E7">
        <w:rPr>
          <w:rPrChange w:id="559" w:author="Jenny Marcela Garces Delgado" w:date="2020-04-25T18:21:00Z">
            <w:rPr>
              <w:noProof/>
            </w:rPr>
          </w:rPrChange>
        </w:rPr>
        <w:t xml:space="preserve">bases de datos </w:t>
      </w:r>
      <w:proofErr w:type="spellStart"/>
      <w:r w:rsidRPr="008367E7">
        <w:rPr>
          <w:rPrChange w:id="560" w:author="Jenny Marcela Garces Delgado" w:date="2020-04-25T18:21:00Z">
            <w:rPr>
              <w:noProof/>
            </w:rPr>
          </w:rPrChange>
        </w:rPr>
        <w:t>noSQL</w:t>
      </w:r>
      <w:bookmarkEnd w:id="558"/>
      <w:proofErr w:type="spellEnd"/>
    </w:p>
    <w:p w:rsidR="00D216EA" w:rsidRPr="008367E7" w:rsidRDefault="00D216EA" w:rsidP="00D216EA">
      <w:pPr>
        <w:rPr>
          <w:rPrChange w:id="561" w:author="Jenny Marcela Garces Delgado" w:date="2020-04-25T18:21:00Z">
            <w:rPr>
              <w:noProof/>
            </w:rPr>
          </w:rPrChange>
        </w:rPr>
      </w:pPr>
      <w:r w:rsidRPr="008367E7">
        <w:rPr>
          <w:rPrChange w:id="562" w:author="Jenny Marcela Garces Delgado" w:date="2020-04-25T18:21:00Z">
            <w:rPr>
              <w:noProof/>
            </w:rPr>
          </w:rPrChange>
        </w:rPr>
        <w:t xml:space="preserve">Las bases de datos </w:t>
      </w:r>
      <w:proofErr w:type="spellStart"/>
      <w:r w:rsidRPr="008367E7">
        <w:rPr>
          <w:rPrChange w:id="563" w:author="Jenny Marcela Garces Delgado" w:date="2020-04-25T18:21:00Z">
            <w:rPr>
              <w:noProof/>
            </w:rPr>
          </w:rPrChange>
        </w:rPr>
        <w:t>NoSQL</w:t>
      </w:r>
      <w:proofErr w:type="spellEnd"/>
      <w:r w:rsidRPr="008367E7">
        <w:rPr>
          <w:rPrChange w:id="564" w:author="Jenny Marcela Garces Delgado" w:date="2020-04-25T18:21:00Z">
            <w:rPr>
              <w:noProof/>
            </w:rPr>
          </w:rPrChange>
        </w:rPr>
        <w:t xml:space="preserve"> están diseñadas específicamente para modelos de datos específicos y tienen esquemas flexibles para crear aplicaciones modernas. Las bases de datos </w:t>
      </w:r>
      <w:proofErr w:type="spellStart"/>
      <w:r w:rsidRPr="008367E7">
        <w:rPr>
          <w:rPrChange w:id="565" w:author="Jenny Marcela Garces Delgado" w:date="2020-04-25T18:21:00Z">
            <w:rPr>
              <w:noProof/>
            </w:rPr>
          </w:rPrChange>
        </w:rPr>
        <w:t>NoSQL</w:t>
      </w:r>
      <w:proofErr w:type="spellEnd"/>
      <w:r w:rsidRPr="008367E7">
        <w:rPr>
          <w:rPrChange w:id="566" w:author="Jenny Marcela Garces Delgado" w:date="2020-04-25T18:21:00Z">
            <w:rPr>
              <w:noProof/>
            </w:rPr>
          </w:rPrChange>
        </w:rPr>
        <w:t xml:space="preserve"> son ampliamente reconocidas porque son fáciles de desarrollar, por su funcionalidad y el rendimiento a escala.</w:t>
      </w:r>
      <w:sdt>
        <w:sdtPr>
          <w:id w:val="-1209874120"/>
          <w:citation/>
        </w:sdtPr>
        <w:sdtEndPr/>
        <w:sdtContent>
          <w:r w:rsidRPr="008367E7">
            <w:rPr>
              <w:rPrChange w:id="567" w:author="Jenny Marcela Garces Delgado" w:date="2020-04-25T18:21:00Z">
                <w:rPr>
                  <w:noProof/>
                </w:rPr>
              </w:rPrChange>
            </w:rPr>
            <w:fldChar w:fldCharType="begin"/>
          </w:r>
          <w:r w:rsidRPr="008367E7">
            <w:rPr>
              <w:rPrChange w:id="568" w:author="Jenny Marcela Garces Delgado" w:date="2020-04-25T18:21:00Z">
                <w:rPr>
                  <w:noProof/>
                </w:rPr>
              </w:rPrChange>
            </w:rPr>
            <w:instrText xml:space="preserve"> CITATION ama \l 3082 </w:instrText>
          </w:r>
          <w:r w:rsidRPr="008367E7">
            <w:rPr>
              <w:rPrChange w:id="569" w:author="Jenny Marcela Garces Delgado" w:date="2020-04-25T18:21:00Z">
                <w:rPr>
                  <w:noProof/>
                </w:rPr>
              </w:rPrChange>
            </w:rPr>
            <w:fldChar w:fldCharType="separate"/>
          </w:r>
          <w:r w:rsidR="00882B95" w:rsidRPr="008367E7">
            <w:rPr>
              <w:rPrChange w:id="570" w:author="Jenny Marcela Garces Delgado" w:date="2020-04-25T18:21:00Z">
                <w:rPr>
                  <w:noProof/>
                </w:rPr>
              </w:rPrChange>
            </w:rPr>
            <w:t xml:space="preserve"> [2]</w:t>
          </w:r>
          <w:r w:rsidRPr="008367E7">
            <w:rPr>
              <w:rPrChange w:id="571" w:author="Jenny Marcela Garces Delgado" w:date="2020-04-25T18:21:00Z">
                <w:rPr>
                  <w:noProof/>
                </w:rPr>
              </w:rPrChange>
            </w:rPr>
            <w:fldChar w:fldCharType="end"/>
          </w:r>
        </w:sdtContent>
      </w:sdt>
    </w:p>
    <w:p w:rsidR="00D216EA" w:rsidRPr="008367E7" w:rsidRDefault="00D216EA" w:rsidP="00D216EA">
      <w:pPr>
        <w:rPr>
          <w:rPrChange w:id="572" w:author="Jenny Marcela Garces Delgado" w:date="2020-04-25T18:21:00Z">
            <w:rPr>
              <w:noProof/>
            </w:rPr>
          </w:rPrChange>
        </w:rPr>
      </w:pPr>
    </w:p>
    <w:p w:rsidR="00D216EA" w:rsidRPr="008367E7" w:rsidRDefault="00D216EA" w:rsidP="00D216EA">
      <w:pPr>
        <w:pStyle w:val="Ttulo2"/>
        <w:rPr>
          <w:rPrChange w:id="573" w:author="Jenny Marcela Garces Delgado" w:date="2020-04-25T18:21:00Z">
            <w:rPr>
              <w:noProof/>
            </w:rPr>
          </w:rPrChange>
        </w:rPr>
      </w:pPr>
      <w:bookmarkStart w:id="574" w:name="_Toc38568293"/>
      <w:proofErr w:type="spellStart"/>
      <w:r w:rsidRPr="008367E7">
        <w:rPr>
          <w:rPrChange w:id="575" w:author="Jenny Marcela Garces Delgado" w:date="2020-04-25T18:21:00Z">
            <w:rPr>
              <w:noProof/>
            </w:rPr>
          </w:rPrChange>
        </w:rPr>
        <w:t>python</w:t>
      </w:r>
      <w:bookmarkEnd w:id="574"/>
      <w:proofErr w:type="spellEnd"/>
    </w:p>
    <w:p w:rsidR="00D216EA" w:rsidRPr="008367E7" w:rsidRDefault="00D216EA" w:rsidP="00D216EA">
      <w:pPr>
        <w:rPr>
          <w:rPrChange w:id="576" w:author="Jenny Marcela Garces Delgado" w:date="2020-04-25T18:21:00Z">
            <w:rPr>
              <w:noProof/>
            </w:rPr>
          </w:rPrChange>
        </w:rPr>
      </w:pPr>
      <w:r w:rsidRPr="008367E7">
        <w:rPr>
          <w:rPrChange w:id="577" w:author="Jenny Marcela Garces Delgado" w:date="2020-04-25T18:21:00Z">
            <w:rPr>
              <w:noProof/>
            </w:rPr>
          </w:rPrChange>
        </w:rPr>
        <w:t xml:space="preserve">es un lenguaje de programación interpretado cuya filosofía hace hincapié en la legibilidad de su código.2​ Se trata de un lenguaje de programación </w:t>
      </w:r>
      <w:proofErr w:type="spellStart"/>
      <w:r w:rsidRPr="008367E7">
        <w:rPr>
          <w:rPrChange w:id="578" w:author="Jenny Marcela Garces Delgado" w:date="2020-04-25T18:21:00Z">
            <w:rPr>
              <w:noProof/>
            </w:rPr>
          </w:rPrChange>
        </w:rPr>
        <w:t>multi</w:t>
      </w:r>
      <w:proofErr w:type="spellEnd"/>
      <w:r w:rsidRPr="008367E7">
        <w:rPr>
          <w:rPrChange w:id="579" w:author="Jenny Marcela Garces Delgado" w:date="2020-04-25T18:21:00Z">
            <w:rPr>
              <w:noProof/>
            </w:rPr>
          </w:rPrChange>
        </w:rPr>
        <w:t xml:space="preserve"> paradigma, ya que soporta orientación a objetos, programación imperativa y, en menor medida, programación funcional. Es un lenguaje interpretado, dinámico y multiplataforma.</w:t>
      </w:r>
      <w:sdt>
        <w:sdtPr>
          <w:id w:val="422773968"/>
          <w:citation/>
        </w:sdtPr>
        <w:sdtEndPr/>
        <w:sdtContent>
          <w:r w:rsidRPr="008367E7">
            <w:rPr>
              <w:rPrChange w:id="580" w:author="Jenny Marcela Garces Delgado" w:date="2020-04-25T18:21:00Z">
                <w:rPr>
                  <w:noProof/>
                </w:rPr>
              </w:rPrChange>
            </w:rPr>
            <w:fldChar w:fldCharType="begin"/>
          </w:r>
          <w:r w:rsidRPr="008367E7">
            <w:rPr>
              <w:rPrChange w:id="581" w:author="Jenny Marcela Garces Delgado" w:date="2020-04-25T18:21:00Z">
                <w:rPr>
                  <w:noProof/>
                </w:rPr>
              </w:rPrChange>
            </w:rPr>
            <w:instrText xml:space="preserve"> CITATION wik2 \l 3082 </w:instrText>
          </w:r>
          <w:r w:rsidRPr="008367E7">
            <w:rPr>
              <w:rPrChange w:id="582" w:author="Jenny Marcela Garces Delgado" w:date="2020-04-25T18:21:00Z">
                <w:rPr>
                  <w:noProof/>
                </w:rPr>
              </w:rPrChange>
            </w:rPr>
            <w:fldChar w:fldCharType="separate"/>
          </w:r>
          <w:r w:rsidR="00882B95" w:rsidRPr="008367E7">
            <w:rPr>
              <w:rPrChange w:id="583" w:author="Jenny Marcela Garces Delgado" w:date="2020-04-25T18:21:00Z">
                <w:rPr>
                  <w:noProof/>
                </w:rPr>
              </w:rPrChange>
            </w:rPr>
            <w:t xml:space="preserve"> [3]</w:t>
          </w:r>
          <w:r w:rsidRPr="008367E7">
            <w:rPr>
              <w:rPrChange w:id="584" w:author="Jenny Marcela Garces Delgado" w:date="2020-04-25T18:21:00Z">
                <w:rPr>
                  <w:noProof/>
                </w:rPr>
              </w:rPrChange>
            </w:rPr>
            <w:fldChar w:fldCharType="end"/>
          </w:r>
        </w:sdtContent>
      </w:sdt>
    </w:p>
    <w:p w:rsidR="00CD7F4A" w:rsidRPr="008367E7" w:rsidRDefault="00CD7F4A" w:rsidP="00D216EA">
      <w:pPr>
        <w:rPr>
          <w:rPrChange w:id="585" w:author="Jenny Marcela Garces Delgado" w:date="2020-04-25T18:21:00Z">
            <w:rPr>
              <w:noProof/>
            </w:rPr>
          </w:rPrChange>
        </w:rPr>
      </w:pPr>
    </w:p>
    <w:p w:rsidR="00CD7F4A" w:rsidRPr="008367E7" w:rsidRDefault="00CD7F4A" w:rsidP="00CD7F4A">
      <w:pPr>
        <w:pStyle w:val="Ttulo2"/>
        <w:rPr>
          <w:rPrChange w:id="586" w:author="Jenny Marcela Garces Delgado" w:date="2020-04-25T18:21:00Z">
            <w:rPr>
              <w:noProof/>
            </w:rPr>
          </w:rPrChange>
        </w:rPr>
      </w:pPr>
      <w:bookmarkStart w:id="587" w:name="_Toc38568294"/>
      <w:proofErr w:type="spellStart"/>
      <w:r w:rsidRPr="008367E7">
        <w:rPr>
          <w:rPrChange w:id="588" w:author="Jenny Marcela Garces Delgado" w:date="2020-04-25T18:21:00Z">
            <w:rPr>
              <w:noProof/>
            </w:rPr>
          </w:rPrChange>
        </w:rPr>
        <w:t>mongodb</w:t>
      </w:r>
      <w:bookmarkEnd w:id="587"/>
      <w:proofErr w:type="spellEnd"/>
    </w:p>
    <w:p w:rsidR="00CD7F4A" w:rsidRPr="008367E7" w:rsidRDefault="00CD7F4A" w:rsidP="00CD7F4A">
      <w:pPr>
        <w:rPr>
          <w:rPrChange w:id="589" w:author="Jenny Marcela Garces Delgado" w:date="2020-04-25T18:21:00Z">
            <w:rPr>
              <w:noProof/>
            </w:rPr>
          </w:rPrChange>
        </w:rPr>
      </w:pPr>
      <w:proofErr w:type="spellStart"/>
      <w:r w:rsidRPr="008367E7">
        <w:rPr>
          <w:rPrChange w:id="590" w:author="Jenny Marcela Garces Delgado" w:date="2020-04-25T18:21:00Z">
            <w:rPr>
              <w:noProof/>
            </w:rPr>
          </w:rPrChange>
        </w:rPr>
        <w:t>MongoDB</w:t>
      </w:r>
      <w:proofErr w:type="spellEnd"/>
      <w:r w:rsidRPr="008367E7">
        <w:rPr>
          <w:rPrChange w:id="591" w:author="Jenny Marcela Garces Delgado" w:date="2020-04-25T18:21:00Z">
            <w:rPr>
              <w:noProof/>
            </w:rPr>
          </w:rPrChange>
        </w:rPr>
        <w:t xml:space="preserve"> es una base de datos distribuida, basada en documentos y de uso general que ha sido diseñada para desarrolladores de aplicaciones modernas y para la era de la nube.</w:t>
      </w:r>
    </w:p>
    <w:p w:rsidR="00CD7F4A" w:rsidRPr="008367E7" w:rsidRDefault="00CD7F4A" w:rsidP="00CD7F4A">
      <w:pPr>
        <w:rPr>
          <w:rPrChange w:id="592" w:author="Jenny Marcela Garces Delgado" w:date="2020-04-25T18:21:00Z">
            <w:rPr>
              <w:noProof/>
            </w:rPr>
          </w:rPrChange>
        </w:rPr>
      </w:pPr>
      <w:proofErr w:type="spellStart"/>
      <w:r w:rsidRPr="008367E7">
        <w:rPr>
          <w:rPrChange w:id="593" w:author="Jenny Marcela Garces Delgado" w:date="2020-04-25T18:21:00Z">
            <w:rPr>
              <w:noProof/>
            </w:rPr>
          </w:rPrChange>
        </w:rPr>
        <w:t>MongoDB</w:t>
      </w:r>
      <w:proofErr w:type="spellEnd"/>
      <w:r w:rsidRPr="008367E7">
        <w:rPr>
          <w:rPrChange w:id="594" w:author="Jenny Marcela Garces Delgado" w:date="2020-04-25T18:21:00Z">
            <w:rPr>
              <w:noProof/>
            </w:rPr>
          </w:rPrChange>
        </w:rPr>
        <w:t xml:space="preserve"> es una base de datos documental, lo que significa que almacena datos en forma de documentos tipo JSON.</w:t>
      </w:r>
      <w:sdt>
        <w:sdtPr>
          <w:id w:val="-5672608"/>
          <w:citation/>
        </w:sdtPr>
        <w:sdtEndPr/>
        <w:sdtContent>
          <w:r w:rsidRPr="008367E7">
            <w:rPr>
              <w:rPrChange w:id="595" w:author="Jenny Marcela Garces Delgado" w:date="2020-04-25T18:21:00Z">
                <w:rPr>
                  <w:noProof/>
                </w:rPr>
              </w:rPrChange>
            </w:rPr>
            <w:fldChar w:fldCharType="begin"/>
          </w:r>
          <w:r w:rsidRPr="008367E7">
            <w:rPr>
              <w:rPrChange w:id="596" w:author="Jenny Marcela Garces Delgado" w:date="2020-04-25T18:21:00Z">
                <w:rPr>
                  <w:noProof/>
                </w:rPr>
              </w:rPrChange>
            </w:rPr>
            <w:instrText xml:space="preserve"> CITATION mon \l 3082 </w:instrText>
          </w:r>
          <w:r w:rsidRPr="008367E7">
            <w:rPr>
              <w:rPrChange w:id="597" w:author="Jenny Marcela Garces Delgado" w:date="2020-04-25T18:21:00Z">
                <w:rPr>
                  <w:noProof/>
                </w:rPr>
              </w:rPrChange>
            </w:rPr>
            <w:fldChar w:fldCharType="separate"/>
          </w:r>
          <w:r w:rsidR="00882B95" w:rsidRPr="008367E7">
            <w:rPr>
              <w:rPrChange w:id="598" w:author="Jenny Marcela Garces Delgado" w:date="2020-04-25T18:21:00Z">
                <w:rPr>
                  <w:noProof/>
                </w:rPr>
              </w:rPrChange>
            </w:rPr>
            <w:t xml:space="preserve"> [4]</w:t>
          </w:r>
          <w:r w:rsidRPr="008367E7">
            <w:rPr>
              <w:rPrChange w:id="599" w:author="Jenny Marcela Garces Delgado" w:date="2020-04-25T18:21:00Z">
                <w:rPr>
                  <w:noProof/>
                </w:rPr>
              </w:rPrChange>
            </w:rPr>
            <w:fldChar w:fldCharType="end"/>
          </w:r>
        </w:sdtContent>
      </w:sdt>
    </w:p>
    <w:p w:rsidR="006B1E56" w:rsidRPr="008367E7" w:rsidRDefault="006B1E56" w:rsidP="00CD7F4A">
      <w:pPr>
        <w:rPr>
          <w:rPrChange w:id="600" w:author="Jenny Marcela Garces Delgado" w:date="2020-04-25T18:21:00Z">
            <w:rPr>
              <w:noProof/>
            </w:rPr>
          </w:rPrChange>
        </w:rPr>
      </w:pPr>
    </w:p>
    <w:p w:rsidR="0017214C" w:rsidRPr="008367E7" w:rsidRDefault="0017214C" w:rsidP="00CD7F4A">
      <w:pPr>
        <w:rPr>
          <w:rPrChange w:id="601" w:author="Jenny Marcela Garces Delgado" w:date="2020-04-25T18:21:00Z">
            <w:rPr>
              <w:noProof/>
            </w:rPr>
          </w:rPrChange>
        </w:rPr>
      </w:pPr>
    </w:p>
    <w:p w:rsidR="006B1E56" w:rsidRPr="008367E7" w:rsidRDefault="006B1E56" w:rsidP="006B1E56">
      <w:pPr>
        <w:pStyle w:val="Ttulo2"/>
        <w:rPr>
          <w:rPrChange w:id="602" w:author="Jenny Marcela Garces Delgado" w:date="2020-04-25T18:21:00Z">
            <w:rPr>
              <w:noProof/>
            </w:rPr>
          </w:rPrChange>
        </w:rPr>
      </w:pPr>
      <w:bookmarkStart w:id="603" w:name="_Toc38568295"/>
      <w:proofErr w:type="spellStart"/>
      <w:r w:rsidRPr="008367E7">
        <w:rPr>
          <w:rPrChange w:id="604" w:author="Jenny Marcela Garces Delgado" w:date="2020-04-25T18:21:00Z">
            <w:rPr>
              <w:noProof/>
            </w:rPr>
          </w:rPrChange>
        </w:rPr>
        <w:lastRenderedPageBreak/>
        <w:t>chatbot</w:t>
      </w:r>
      <w:bookmarkEnd w:id="603"/>
      <w:proofErr w:type="spellEnd"/>
    </w:p>
    <w:p w:rsidR="006B1E56" w:rsidRPr="008367E7" w:rsidRDefault="006B1E56" w:rsidP="006B1E56">
      <w:pPr>
        <w:rPr>
          <w:rPrChange w:id="605" w:author="Jenny Marcela Garces Delgado" w:date="2020-04-25T18:21:00Z">
            <w:rPr>
              <w:noProof/>
            </w:rPr>
          </w:rPrChange>
        </w:rPr>
      </w:pPr>
      <w:r w:rsidRPr="008367E7">
        <w:rPr>
          <w:rPrChange w:id="606" w:author="Jenny Marcela Garces Delgado" w:date="2020-04-25T18:21:00Z">
            <w:rPr>
              <w:noProof/>
            </w:rPr>
          </w:rPrChange>
        </w:rPr>
        <w:t xml:space="preserve">Por lo tanto, un </w:t>
      </w:r>
      <w:proofErr w:type="spellStart"/>
      <w:r w:rsidRPr="008367E7">
        <w:rPr>
          <w:rPrChange w:id="607" w:author="Jenny Marcela Garces Delgado" w:date="2020-04-25T18:21:00Z">
            <w:rPr>
              <w:noProof/>
            </w:rPr>
          </w:rPrChange>
        </w:rPr>
        <w:t>chatbot</w:t>
      </w:r>
      <w:proofErr w:type="spellEnd"/>
      <w:r w:rsidRPr="008367E7">
        <w:rPr>
          <w:rPrChange w:id="608" w:author="Jenny Marcela Garces Delgado" w:date="2020-04-25T18:21:00Z">
            <w:rPr>
              <w:noProof/>
            </w:rPr>
          </w:rPrChange>
        </w:rPr>
        <w:t xml:space="preserve"> es un software que utiliza mensajes estructurados para emitir respuestas desde una máquina hacia un interlocutor humano.</w:t>
      </w:r>
      <w:sdt>
        <w:sdtPr>
          <w:id w:val="-832068437"/>
          <w:citation/>
        </w:sdtPr>
        <w:sdtEndPr/>
        <w:sdtContent>
          <w:r w:rsidRPr="008367E7">
            <w:rPr>
              <w:rPrChange w:id="609" w:author="Jenny Marcela Garces Delgado" w:date="2020-04-25T18:21:00Z">
                <w:rPr>
                  <w:noProof/>
                </w:rPr>
              </w:rPrChange>
            </w:rPr>
            <w:fldChar w:fldCharType="begin"/>
          </w:r>
          <w:r w:rsidRPr="008367E7">
            <w:rPr>
              <w:rPrChange w:id="610" w:author="Jenny Marcela Garces Delgado" w:date="2020-04-25T18:21:00Z">
                <w:rPr>
                  <w:noProof/>
                </w:rPr>
              </w:rPrChange>
            </w:rPr>
            <w:instrText xml:space="preserve"> CITATION Jes18 \l 3082 </w:instrText>
          </w:r>
          <w:r w:rsidRPr="008367E7">
            <w:rPr>
              <w:rPrChange w:id="611" w:author="Jenny Marcela Garces Delgado" w:date="2020-04-25T18:21:00Z">
                <w:rPr>
                  <w:noProof/>
                </w:rPr>
              </w:rPrChange>
            </w:rPr>
            <w:fldChar w:fldCharType="separate"/>
          </w:r>
          <w:r w:rsidR="00882B95" w:rsidRPr="008367E7">
            <w:rPr>
              <w:rPrChange w:id="612" w:author="Jenny Marcela Garces Delgado" w:date="2020-04-25T18:21:00Z">
                <w:rPr>
                  <w:noProof/>
                </w:rPr>
              </w:rPrChange>
            </w:rPr>
            <w:t xml:space="preserve"> [5]</w:t>
          </w:r>
          <w:r w:rsidRPr="008367E7">
            <w:rPr>
              <w:rPrChange w:id="613" w:author="Jenny Marcela Garces Delgado" w:date="2020-04-25T18:21:00Z">
                <w:rPr>
                  <w:noProof/>
                </w:rPr>
              </w:rPrChange>
            </w:rPr>
            <w:fldChar w:fldCharType="end"/>
          </w:r>
        </w:sdtContent>
      </w:sdt>
    </w:p>
    <w:p w:rsidR="006B1E56" w:rsidRPr="008367E7" w:rsidRDefault="006B1E56" w:rsidP="006B1E56">
      <w:pPr>
        <w:rPr>
          <w:rPrChange w:id="614" w:author="Jenny Marcela Garces Delgado" w:date="2020-04-25T18:21:00Z">
            <w:rPr>
              <w:noProof/>
            </w:rPr>
          </w:rPrChange>
        </w:rPr>
      </w:pPr>
    </w:p>
    <w:p w:rsidR="006B1E56" w:rsidRPr="008367E7" w:rsidRDefault="006B1E56" w:rsidP="006B1E56">
      <w:pPr>
        <w:pStyle w:val="Ttulo2"/>
        <w:rPr>
          <w:rPrChange w:id="615" w:author="Jenny Marcela Garces Delgado" w:date="2020-04-25T18:21:00Z">
            <w:rPr>
              <w:noProof/>
            </w:rPr>
          </w:rPrChange>
        </w:rPr>
      </w:pPr>
      <w:bookmarkStart w:id="616" w:name="_Toc38568296"/>
      <w:proofErr w:type="spellStart"/>
      <w:r w:rsidRPr="008367E7">
        <w:rPr>
          <w:rPrChange w:id="617" w:author="Jenny Marcela Garces Delgado" w:date="2020-04-25T18:21:00Z">
            <w:rPr>
              <w:noProof/>
            </w:rPr>
          </w:rPrChange>
        </w:rPr>
        <w:t>regex</w:t>
      </w:r>
      <w:bookmarkEnd w:id="616"/>
      <w:proofErr w:type="spellEnd"/>
    </w:p>
    <w:p w:rsidR="004A46EF" w:rsidRPr="008367E7" w:rsidRDefault="006B1E56" w:rsidP="004A46EF">
      <w:pPr>
        <w:rPr>
          <w:rPrChange w:id="618" w:author="Jenny Marcela Garces Delgado" w:date="2020-04-25T18:21:00Z">
            <w:rPr>
              <w:noProof/>
            </w:rPr>
          </w:rPrChange>
        </w:rPr>
      </w:pPr>
      <w:r w:rsidRPr="008367E7">
        <w:rPr>
          <w:rPrChange w:id="619" w:author="Jenny Marcela Garces Delgado" w:date="2020-04-25T18:21:00Z">
            <w:rPr>
              <w:noProof/>
            </w:rPr>
          </w:rPrChange>
        </w:rPr>
        <w:t>Las expresiones regulares son patrones utilizados para encontrar una determinada combinación de caracteres dentro de una cadena de texto.</w:t>
      </w:r>
      <w:sdt>
        <w:sdtPr>
          <w:id w:val="2079790464"/>
          <w:citation/>
        </w:sdtPr>
        <w:sdtEndPr/>
        <w:sdtContent>
          <w:r w:rsidRPr="008367E7">
            <w:rPr>
              <w:rPrChange w:id="620" w:author="Jenny Marcela Garces Delgado" w:date="2020-04-25T18:21:00Z">
                <w:rPr>
                  <w:noProof/>
                </w:rPr>
              </w:rPrChange>
            </w:rPr>
            <w:fldChar w:fldCharType="begin"/>
          </w:r>
          <w:r w:rsidRPr="008367E7">
            <w:rPr>
              <w:rPrChange w:id="621" w:author="Jenny Marcela Garces Delgado" w:date="2020-04-25T18:21:00Z">
                <w:rPr>
                  <w:noProof/>
                </w:rPr>
              </w:rPrChange>
            </w:rPr>
            <w:instrText xml:space="preserve"> CITATION moz \l 3082 </w:instrText>
          </w:r>
          <w:r w:rsidRPr="008367E7">
            <w:rPr>
              <w:rPrChange w:id="622" w:author="Jenny Marcela Garces Delgado" w:date="2020-04-25T18:21:00Z">
                <w:rPr>
                  <w:noProof/>
                </w:rPr>
              </w:rPrChange>
            </w:rPr>
            <w:fldChar w:fldCharType="separate"/>
          </w:r>
          <w:r w:rsidR="00882B95" w:rsidRPr="008367E7">
            <w:rPr>
              <w:rPrChange w:id="623" w:author="Jenny Marcela Garces Delgado" w:date="2020-04-25T18:21:00Z">
                <w:rPr>
                  <w:noProof/>
                </w:rPr>
              </w:rPrChange>
            </w:rPr>
            <w:t xml:space="preserve"> [6]</w:t>
          </w:r>
          <w:r w:rsidRPr="008367E7">
            <w:rPr>
              <w:rPrChange w:id="624" w:author="Jenny Marcela Garces Delgado" w:date="2020-04-25T18:21:00Z">
                <w:rPr>
                  <w:noProof/>
                </w:rPr>
              </w:rPrChange>
            </w:rPr>
            <w:fldChar w:fldCharType="end"/>
          </w:r>
        </w:sdtContent>
      </w:sdt>
    </w:p>
    <w:p w:rsidR="004A46EF" w:rsidRPr="008367E7" w:rsidRDefault="004A46EF" w:rsidP="004A46EF">
      <w:pPr>
        <w:ind w:left="708"/>
        <w:rPr>
          <w:rPrChange w:id="625" w:author="Jenny Marcela Garces Delgado" w:date="2020-04-25T18:21:00Z">
            <w:rPr>
              <w:noProof/>
            </w:rPr>
          </w:rPrChange>
        </w:rPr>
      </w:pPr>
    </w:p>
    <w:p w:rsidR="004A46EF" w:rsidRPr="008367E7" w:rsidRDefault="004A46EF" w:rsidP="004A46EF">
      <w:pPr>
        <w:pStyle w:val="Ttulo2"/>
        <w:rPr>
          <w:rPrChange w:id="626" w:author="Jenny Marcela Garces Delgado" w:date="2020-04-25T18:21:00Z">
            <w:rPr>
              <w:noProof/>
            </w:rPr>
          </w:rPrChange>
        </w:rPr>
      </w:pPr>
      <w:bookmarkStart w:id="627" w:name="_Toc38568297"/>
      <w:proofErr w:type="spellStart"/>
      <w:r w:rsidRPr="008367E7">
        <w:rPr>
          <w:rPrChange w:id="628" w:author="Jenny Marcela Garces Delgado" w:date="2020-04-25T18:21:00Z">
            <w:rPr>
              <w:noProof/>
            </w:rPr>
          </w:rPrChange>
        </w:rPr>
        <w:t>kanban</w:t>
      </w:r>
      <w:bookmarkEnd w:id="627"/>
      <w:proofErr w:type="spellEnd"/>
    </w:p>
    <w:p w:rsidR="0073127E" w:rsidRPr="008367E7" w:rsidRDefault="00B178DE" w:rsidP="0073127E">
      <w:pPr>
        <w:ind w:left="708"/>
        <w:rPr>
          <w:rPrChange w:id="629" w:author="Jenny Marcela Garces Delgado" w:date="2020-04-25T18:21:00Z">
            <w:rPr>
              <w:noProof/>
            </w:rPr>
          </w:rPrChange>
        </w:rPr>
      </w:pPr>
      <w:r w:rsidRPr="008367E7">
        <w:rPr>
          <w:rPrChange w:id="630" w:author="Jenny Marcela Garces Delgado" w:date="2020-04-25T18:21:00Z">
            <w:rPr>
              <w:noProof/>
            </w:rPr>
          </w:rPrChange>
        </w:rPr>
        <w:t>es una de las llamadas metodología ágiles, aquellas que buscan gestionar de manera generalizada cómo se van completando las tareas.</w:t>
      </w:r>
    </w:p>
    <w:p w:rsidR="00B178DE" w:rsidRPr="008367E7" w:rsidRDefault="00B178DE" w:rsidP="004A46EF">
      <w:pPr>
        <w:rPr>
          <w:rPrChange w:id="631" w:author="Jenny Marcela Garces Delgado" w:date="2020-04-25T18:21:00Z">
            <w:rPr>
              <w:noProof/>
            </w:rPr>
          </w:rPrChange>
        </w:rPr>
      </w:pPr>
      <w:r w:rsidRPr="008367E7">
        <w:rPr>
          <w:rPrChange w:id="632" w:author="Jenny Marcela Garces Delgado" w:date="2020-04-25T18:21:00Z">
            <w:rPr>
              <w:noProof/>
            </w:rPr>
          </w:rPrChange>
        </w:rPr>
        <w:t xml:space="preserve">Las principales ventajas que aporta la metodología </w:t>
      </w:r>
      <w:proofErr w:type="spellStart"/>
      <w:r w:rsidRPr="008367E7">
        <w:rPr>
          <w:rPrChange w:id="633" w:author="Jenny Marcela Garces Delgado" w:date="2020-04-25T18:21:00Z">
            <w:rPr>
              <w:noProof/>
            </w:rPr>
          </w:rPrChange>
        </w:rPr>
        <w:t>Kanban</w:t>
      </w:r>
      <w:proofErr w:type="spellEnd"/>
      <w:r w:rsidR="0073127E" w:rsidRPr="008367E7">
        <w:rPr>
          <w:rPrChange w:id="634" w:author="Jenny Marcela Garces Delgado" w:date="2020-04-25T18:21:00Z">
            <w:rPr>
              <w:noProof/>
            </w:rPr>
          </w:rPrChange>
        </w:rPr>
        <w:t xml:space="preserve"> son</w:t>
      </w:r>
      <w:r w:rsidR="00B53F41" w:rsidRPr="008367E7">
        <w:rPr>
          <w:rPrChange w:id="635" w:author="Jenny Marcela Garces Delgado" w:date="2020-04-25T18:21:00Z">
            <w:rPr>
              <w:noProof/>
            </w:rPr>
          </w:rPrChange>
        </w:rPr>
        <w:t xml:space="preserve"> </w:t>
      </w:r>
      <w:r w:rsidR="00327825" w:rsidRPr="008367E7">
        <w:rPr>
          <w:rPrChange w:id="636" w:author="Jenny Marcela Garces Delgado" w:date="2020-04-25T18:21:00Z">
            <w:rPr>
              <w:noProof/>
            </w:rPr>
          </w:rPrChange>
        </w:rPr>
        <w:t xml:space="preserve">que, </w:t>
      </w:r>
      <w:r w:rsidRPr="008367E7">
        <w:rPr>
          <w:rPrChange w:id="637" w:author="Jenny Marcela Garces Delgado" w:date="2020-04-25T18:21:00Z">
            <w:rPr>
              <w:noProof/>
            </w:rPr>
          </w:rPrChange>
        </w:rPr>
        <w:t xml:space="preserve">dada su representación a través de tarjetas, es una metodología </w:t>
      </w:r>
      <w:r w:rsidR="00327825" w:rsidRPr="008367E7">
        <w:rPr>
          <w:rPrChange w:id="638" w:author="Jenny Marcela Garces Delgado" w:date="2020-04-25T18:21:00Z">
            <w:rPr>
              <w:noProof/>
            </w:rPr>
          </w:rPrChange>
        </w:rPr>
        <w:t>muy visual y sencilla</w:t>
      </w:r>
      <w:r w:rsidRPr="008367E7">
        <w:rPr>
          <w:rPrChange w:id="639" w:author="Jenny Marcela Garces Delgado" w:date="2020-04-25T18:21:00Z">
            <w:rPr>
              <w:noProof/>
            </w:rPr>
          </w:rPrChange>
        </w:rPr>
        <w:t>, por lo que es fácilmente incorporable al sistema y procesos de una empresa</w:t>
      </w:r>
      <w:r w:rsidR="00933E12" w:rsidRPr="008367E7">
        <w:rPr>
          <w:rPrChange w:id="640" w:author="Jenny Marcela Garces Delgado" w:date="2020-04-25T18:21:00Z">
            <w:rPr>
              <w:noProof/>
            </w:rPr>
          </w:rPrChange>
        </w:rPr>
        <w:t>.</w:t>
      </w:r>
      <w:sdt>
        <w:sdtPr>
          <w:id w:val="-1357272133"/>
          <w:citation/>
        </w:sdtPr>
        <w:sdtEndPr/>
        <w:sdtContent>
          <w:r w:rsidR="00B53F41" w:rsidRPr="008367E7">
            <w:rPr>
              <w:rPrChange w:id="641" w:author="Jenny Marcela Garces Delgado" w:date="2020-04-25T18:21:00Z">
                <w:rPr>
                  <w:noProof/>
                </w:rPr>
              </w:rPrChange>
            </w:rPr>
            <w:fldChar w:fldCharType="begin"/>
          </w:r>
          <w:r w:rsidR="00B53F41" w:rsidRPr="008367E7">
            <w:rPr>
              <w:rPrChange w:id="642" w:author="Jenny Marcela Garces Delgado" w:date="2020-04-25T18:21:00Z">
                <w:rPr>
                  <w:noProof/>
                </w:rPr>
              </w:rPrChange>
            </w:rPr>
            <w:instrText xml:space="preserve"> CITATION get \l 3082 </w:instrText>
          </w:r>
          <w:r w:rsidR="00B53F41" w:rsidRPr="008367E7">
            <w:rPr>
              <w:rPrChange w:id="643" w:author="Jenny Marcela Garces Delgado" w:date="2020-04-25T18:21:00Z">
                <w:rPr>
                  <w:noProof/>
                </w:rPr>
              </w:rPrChange>
            </w:rPr>
            <w:fldChar w:fldCharType="separate"/>
          </w:r>
          <w:r w:rsidR="00882B95" w:rsidRPr="008367E7">
            <w:rPr>
              <w:rPrChange w:id="644" w:author="Jenny Marcela Garces Delgado" w:date="2020-04-25T18:21:00Z">
                <w:rPr>
                  <w:noProof/>
                </w:rPr>
              </w:rPrChange>
            </w:rPr>
            <w:t xml:space="preserve"> [7]</w:t>
          </w:r>
          <w:r w:rsidR="00B53F41" w:rsidRPr="008367E7">
            <w:rPr>
              <w:rPrChange w:id="645" w:author="Jenny Marcela Garces Delgado" w:date="2020-04-25T18:21:00Z">
                <w:rPr>
                  <w:noProof/>
                </w:rPr>
              </w:rPrChange>
            </w:rPr>
            <w:fldChar w:fldCharType="end"/>
          </w:r>
        </w:sdtContent>
      </w:sdt>
    </w:p>
    <w:p w:rsidR="001F702B" w:rsidRPr="008367E7" w:rsidRDefault="001F702B" w:rsidP="004A46EF">
      <w:pPr>
        <w:rPr>
          <w:rPrChange w:id="646" w:author="Jenny Marcela Garces Delgado" w:date="2020-04-25T18:21:00Z">
            <w:rPr>
              <w:noProof/>
            </w:rPr>
          </w:rPrChange>
        </w:rPr>
      </w:pPr>
    </w:p>
    <w:p w:rsidR="001F702B" w:rsidRPr="008367E7" w:rsidRDefault="001F702B" w:rsidP="001F702B">
      <w:pPr>
        <w:pStyle w:val="Ttulo2"/>
        <w:rPr>
          <w:rPrChange w:id="647" w:author="Jenny Marcela Garces Delgado" w:date="2020-04-25T18:21:00Z">
            <w:rPr>
              <w:noProof/>
            </w:rPr>
          </w:rPrChange>
        </w:rPr>
      </w:pPr>
      <w:bookmarkStart w:id="648" w:name="_Toc38568298"/>
      <w:r w:rsidRPr="008367E7">
        <w:rPr>
          <w:rPrChange w:id="649" w:author="Jenny Marcela Garces Delgado" w:date="2020-04-25T18:21:00Z">
            <w:rPr>
              <w:noProof/>
            </w:rPr>
          </w:rPrChange>
        </w:rPr>
        <w:t xml:space="preserve">web </w:t>
      </w:r>
      <w:proofErr w:type="spellStart"/>
      <w:r w:rsidRPr="008367E7">
        <w:rPr>
          <w:rPrChange w:id="650" w:author="Jenny Marcela Garces Delgado" w:date="2020-04-25T18:21:00Z">
            <w:rPr>
              <w:noProof/>
            </w:rPr>
          </w:rPrChange>
        </w:rPr>
        <w:t>scraping</w:t>
      </w:r>
      <w:bookmarkEnd w:id="648"/>
      <w:proofErr w:type="spellEnd"/>
    </w:p>
    <w:p w:rsidR="001F702B" w:rsidRPr="008367E7" w:rsidRDefault="001F702B" w:rsidP="001F702B">
      <w:pPr>
        <w:rPr>
          <w:rPrChange w:id="651" w:author="Jenny Marcela Garces Delgado" w:date="2020-04-25T18:21:00Z">
            <w:rPr>
              <w:noProof/>
            </w:rPr>
          </w:rPrChange>
        </w:rPr>
      </w:pPr>
      <w:r w:rsidRPr="008367E7">
        <w:rPr>
          <w:rPrChange w:id="652" w:author="Jenny Marcela Garces Delgado" w:date="2020-04-25T18:21:00Z">
            <w:rPr>
              <w:noProof/>
            </w:rPr>
          </w:rPrChange>
        </w:rPr>
        <w:t xml:space="preserve">Web </w:t>
      </w:r>
      <w:proofErr w:type="spellStart"/>
      <w:r w:rsidRPr="008367E7">
        <w:rPr>
          <w:rPrChange w:id="653" w:author="Jenny Marcela Garces Delgado" w:date="2020-04-25T18:21:00Z">
            <w:rPr>
              <w:noProof/>
            </w:rPr>
          </w:rPrChange>
        </w:rPr>
        <w:t>scraping</w:t>
      </w:r>
      <w:proofErr w:type="spellEnd"/>
      <w:r w:rsidRPr="008367E7">
        <w:rPr>
          <w:rPrChange w:id="654" w:author="Jenny Marcela Garces Delgado" w:date="2020-04-25T18:21:00Z">
            <w:rPr>
              <w:noProof/>
            </w:rPr>
          </w:rPrChange>
        </w:rPr>
        <w:t xml:space="preserve"> es una técnica utilizada mediante programas de software para extraer información de sitios web.</w:t>
      </w:r>
      <w:r w:rsidR="00EF6C50" w:rsidRPr="008367E7">
        <w:rPr>
          <w:rPrChange w:id="655" w:author="Jenny Marcela Garces Delgado" w:date="2020-04-25T18:21:00Z">
            <w:rPr>
              <w:noProof/>
            </w:rPr>
          </w:rPrChange>
        </w:rPr>
        <w:t xml:space="preserve"> </w:t>
      </w:r>
      <w:r w:rsidRPr="008367E7">
        <w:rPr>
          <w:rPrChange w:id="656" w:author="Jenny Marcela Garces Delgado" w:date="2020-04-25T18:21:00Z">
            <w:rPr>
              <w:noProof/>
            </w:rPr>
          </w:rPrChange>
        </w:rPr>
        <w:t xml:space="preserve">Usualmente, estos programas simulan la navegación de un humano en la </w:t>
      </w:r>
      <w:proofErr w:type="spellStart"/>
      <w:r w:rsidRPr="008367E7">
        <w:rPr>
          <w:rPrChange w:id="657" w:author="Jenny Marcela Garces Delgado" w:date="2020-04-25T18:21:00Z">
            <w:rPr>
              <w:noProof/>
            </w:rPr>
          </w:rPrChange>
        </w:rPr>
        <w:t>World</w:t>
      </w:r>
      <w:proofErr w:type="spellEnd"/>
      <w:r w:rsidRPr="008367E7">
        <w:rPr>
          <w:rPrChange w:id="658" w:author="Jenny Marcela Garces Delgado" w:date="2020-04-25T18:21:00Z">
            <w:rPr>
              <w:noProof/>
            </w:rPr>
          </w:rPrChange>
        </w:rPr>
        <w:t xml:space="preserve"> Wide Web ya sea utilizando el protocolo HTTP manualmente, o incrustando un navegador en una aplicación.</w:t>
      </w:r>
      <w:sdt>
        <w:sdtPr>
          <w:id w:val="-120537411"/>
          <w:citation/>
        </w:sdtPr>
        <w:sdtEndPr/>
        <w:sdtContent>
          <w:r w:rsidRPr="008367E7">
            <w:rPr>
              <w:rPrChange w:id="659" w:author="Jenny Marcela Garces Delgado" w:date="2020-04-25T18:21:00Z">
                <w:rPr>
                  <w:noProof/>
                </w:rPr>
              </w:rPrChange>
            </w:rPr>
            <w:fldChar w:fldCharType="begin"/>
          </w:r>
          <w:r w:rsidRPr="008367E7">
            <w:rPr>
              <w:rPrChange w:id="660" w:author="Jenny Marcela Garces Delgado" w:date="2020-04-25T18:21:00Z">
                <w:rPr>
                  <w:noProof/>
                </w:rPr>
              </w:rPrChange>
            </w:rPr>
            <w:instrText xml:space="preserve"> CITATION wik3 \l 3082 </w:instrText>
          </w:r>
          <w:r w:rsidRPr="008367E7">
            <w:rPr>
              <w:rPrChange w:id="661" w:author="Jenny Marcela Garces Delgado" w:date="2020-04-25T18:21:00Z">
                <w:rPr>
                  <w:noProof/>
                </w:rPr>
              </w:rPrChange>
            </w:rPr>
            <w:fldChar w:fldCharType="separate"/>
          </w:r>
          <w:r w:rsidR="00882B95" w:rsidRPr="008367E7">
            <w:rPr>
              <w:rPrChange w:id="662" w:author="Jenny Marcela Garces Delgado" w:date="2020-04-25T18:21:00Z">
                <w:rPr>
                  <w:noProof/>
                </w:rPr>
              </w:rPrChange>
            </w:rPr>
            <w:t xml:space="preserve"> [8]</w:t>
          </w:r>
          <w:r w:rsidRPr="008367E7">
            <w:rPr>
              <w:rPrChange w:id="663" w:author="Jenny Marcela Garces Delgado" w:date="2020-04-25T18:21:00Z">
                <w:rPr>
                  <w:noProof/>
                </w:rPr>
              </w:rPrChange>
            </w:rPr>
            <w:fldChar w:fldCharType="end"/>
          </w:r>
        </w:sdtContent>
      </w:sdt>
    </w:p>
    <w:p w:rsidR="00CA0F60" w:rsidRPr="008367E7" w:rsidRDefault="00CA0F60" w:rsidP="004A46EF">
      <w:pPr>
        <w:rPr>
          <w:rPrChange w:id="664" w:author="Jenny Marcela Garces Delgado" w:date="2020-04-25T18:21:00Z">
            <w:rPr>
              <w:noProof/>
            </w:rPr>
          </w:rPrChange>
        </w:rPr>
      </w:pPr>
    </w:p>
    <w:p w:rsidR="00CA0F60" w:rsidRPr="008367E7" w:rsidRDefault="00CC0458" w:rsidP="00CC0458">
      <w:pPr>
        <w:pStyle w:val="Ttulo1"/>
        <w:rPr>
          <w:rPrChange w:id="665" w:author="Jenny Marcela Garces Delgado" w:date="2020-04-25T18:21:00Z">
            <w:rPr>
              <w:noProof/>
            </w:rPr>
          </w:rPrChange>
        </w:rPr>
      </w:pPr>
      <w:bookmarkStart w:id="666" w:name="_Toc38568299"/>
      <w:r w:rsidRPr="008367E7">
        <w:rPr>
          <w:rPrChange w:id="667" w:author="Jenny Marcela Garces Delgado" w:date="2020-04-25T18:21:00Z">
            <w:rPr>
              <w:noProof/>
            </w:rPr>
          </w:rPrChange>
        </w:rPr>
        <w:t>OBJETIVOS</w:t>
      </w:r>
      <w:bookmarkEnd w:id="666"/>
    </w:p>
    <w:p w:rsidR="00CC0458" w:rsidRPr="008367E7" w:rsidRDefault="00CC0458" w:rsidP="00CC0458">
      <w:pPr>
        <w:pStyle w:val="Ttulo2"/>
        <w:rPr>
          <w:rPrChange w:id="668" w:author="Jenny Marcela Garces Delgado" w:date="2020-04-25T18:21:00Z">
            <w:rPr>
              <w:noProof/>
            </w:rPr>
          </w:rPrChange>
        </w:rPr>
      </w:pPr>
      <w:bookmarkStart w:id="669" w:name="_Toc38568300"/>
      <w:r w:rsidRPr="008367E7">
        <w:rPr>
          <w:rPrChange w:id="670" w:author="Jenny Marcela Garces Delgado" w:date="2020-04-25T18:21:00Z">
            <w:rPr>
              <w:noProof/>
            </w:rPr>
          </w:rPrChange>
        </w:rPr>
        <w:t>general</w:t>
      </w:r>
      <w:bookmarkEnd w:id="669"/>
    </w:p>
    <w:p w:rsidR="00CC0458" w:rsidRPr="008367E7" w:rsidRDefault="00CC0458" w:rsidP="00CC0458">
      <w:pPr>
        <w:rPr>
          <w:rPrChange w:id="671" w:author="Jenny Marcela Garces Delgado" w:date="2020-04-25T18:21:00Z">
            <w:rPr>
              <w:noProof/>
            </w:rPr>
          </w:rPrChange>
        </w:rPr>
      </w:pPr>
      <w:r w:rsidRPr="008367E7">
        <w:rPr>
          <w:rPrChange w:id="672" w:author="Jenny Marcela Garces Delgado" w:date="2020-04-25T18:21:00Z">
            <w:rPr>
              <w:noProof/>
            </w:rPr>
          </w:rPrChange>
        </w:rPr>
        <w:t>Desarrollar un componente capaz de conectarse a una base de datos no relacional, usando el lenguaje de programación Python.</w:t>
      </w:r>
    </w:p>
    <w:p w:rsidR="00CC0458" w:rsidRPr="008367E7" w:rsidRDefault="00CC0458" w:rsidP="00CC0458">
      <w:pPr>
        <w:rPr>
          <w:rPrChange w:id="673" w:author="Jenny Marcela Garces Delgado" w:date="2020-04-25T18:21:00Z">
            <w:rPr>
              <w:noProof/>
            </w:rPr>
          </w:rPrChange>
        </w:rPr>
      </w:pPr>
    </w:p>
    <w:p w:rsidR="00CC0458" w:rsidRPr="008367E7" w:rsidRDefault="00CC0458" w:rsidP="00CC0458">
      <w:pPr>
        <w:pStyle w:val="Ttulo2"/>
        <w:rPr>
          <w:rPrChange w:id="674" w:author="Jenny Marcela Garces Delgado" w:date="2020-04-25T18:21:00Z">
            <w:rPr>
              <w:noProof/>
            </w:rPr>
          </w:rPrChange>
        </w:rPr>
      </w:pPr>
      <w:bookmarkStart w:id="675" w:name="_Toc38568301"/>
      <w:r w:rsidRPr="008367E7">
        <w:rPr>
          <w:rPrChange w:id="676" w:author="Jenny Marcela Garces Delgado" w:date="2020-04-25T18:21:00Z">
            <w:rPr>
              <w:noProof/>
            </w:rPr>
          </w:rPrChange>
        </w:rPr>
        <w:t>específicos</w:t>
      </w:r>
      <w:bookmarkEnd w:id="675"/>
    </w:p>
    <w:p w:rsidR="00CC0458" w:rsidRPr="008367E7" w:rsidRDefault="00CC0458" w:rsidP="00CC0458">
      <w:pPr>
        <w:rPr>
          <w:rPrChange w:id="677" w:author="Jenny Marcela Garces Delgado" w:date="2020-04-25T18:21:00Z">
            <w:rPr>
              <w:noProof/>
            </w:rPr>
          </w:rPrChange>
        </w:rPr>
      </w:pPr>
      <w:r w:rsidRPr="008367E7">
        <w:rPr>
          <w:rPrChange w:id="678" w:author="Jenny Marcela Garces Delgado" w:date="2020-04-25T18:21:00Z">
            <w:rPr>
              <w:noProof/>
            </w:rPr>
          </w:rPrChange>
        </w:rPr>
        <w:t>Diseñar el modelo no relacional de la base de datos aplicando conceptos de colecciones, registros y documentos.</w:t>
      </w:r>
    </w:p>
    <w:p w:rsidR="00CC0458" w:rsidRPr="008367E7" w:rsidRDefault="00CC0458" w:rsidP="00CC0458">
      <w:pPr>
        <w:rPr>
          <w:rPrChange w:id="679" w:author="Jenny Marcela Garces Delgado" w:date="2020-04-25T18:21:00Z">
            <w:rPr>
              <w:noProof/>
            </w:rPr>
          </w:rPrChange>
        </w:rPr>
      </w:pPr>
    </w:p>
    <w:p w:rsidR="00CC0458" w:rsidRPr="008367E7" w:rsidRDefault="00CC0458" w:rsidP="00CC0458">
      <w:pPr>
        <w:rPr>
          <w:rPrChange w:id="680" w:author="Jenny Marcela Garces Delgado" w:date="2020-04-25T18:21:00Z">
            <w:rPr>
              <w:noProof/>
            </w:rPr>
          </w:rPrChange>
        </w:rPr>
      </w:pPr>
      <w:r w:rsidRPr="008367E7">
        <w:rPr>
          <w:rPrChange w:id="681" w:author="Jenny Marcela Garces Delgado" w:date="2020-04-25T18:21:00Z">
            <w:rPr>
              <w:noProof/>
            </w:rPr>
          </w:rPrChange>
        </w:rPr>
        <w:t>Sembrar documentos en la base de datos usando herramientas como Node.js</w:t>
      </w:r>
    </w:p>
    <w:p w:rsidR="004B6528" w:rsidRPr="008367E7" w:rsidRDefault="004B6528" w:rsidP="00CC0458">
      <w:pPr>
        <w:rPr>
          <w:rPrChange w:id="682" w:author="Jenny Marcela Garces Delgado" w:date="2020-04-25T18:21:00Z">
            <w:rPr>
              <w:noProof/>
            </w:rPr>
          </w:rPrChange>
        </w:rPr>
      </w:pPr>
    </w:p>
    <w:p w:rsidR="004B6528" w:rsidRPr="008367E7" w:rsidRDefault="004B6528" w:rsidP="004B6528">
      <w:pPr>
        <w:pStyle w:val="Ttulo1"/>
        <w:rPr>
          <w:rPrChange w:id="683" w:author="Jenny Marcela Garces Delgado" w:date="2020-04-25T18:21:00Z">
            <w:rPr>
              <w:noProof/>
            </w:rPr>
          </w:rPrChange>
        </w:rPr>
      </w:pPr>
      <w:bookmarkStart w:id="684" w:name="_Toc38568302"/>
      <w:r w:rsidRPr="008367E7">
        <w:rPr>
          <w:rPrChange w:id="685" w:author="Jenny Marcela Garces Delgado" w:date="2020-04-25T18:21:00Z">
            <w:rPr>
              <w:noProof/>
            </w:rPr>
          </w:rPrChange>
        </w:rPr>
        <w:t>JUSTIFICACIÓN:</w:t>
      </w:r>
      <w:bookmarkEnd w:id="684"/>
    </w:p>
    <w:p w:rsidR="003A3D51" w:rsidRPr="008367E7" w:rsidRDefault="003A3D51" w:rsidP="003A3D51">
      <w:pPr>
        <w:rPr>
          <w:rPrChange w:id="686" w:author="Jenny Marcela Garces Delgado" w:date="2020-04-25T18:21:00Z">
            <w:rPr>
              <w:noProof/>
            </w:rPr>
          </w:rPrChange>
        </w:rPr>
      </w:pPr>
    </w:p>
    <w:p w:rsidR="00A73730" w:rsidRPr="008367E7" w:rsidRDefault="004B6528" w:rsidP="00A73730">
      <w:pPr>
        <w:ind w:left="708"/>
        <w:rPr>
          <w:rPrChange w:id="687" w:author="Jenny Marcela Garces Delgado" w:date="2020-04-25T18:21:00Z">
            <w:rPr>
              <w:noProof/>
            </w:rPr>
          </w:rPrChange>
        </w:rPr>
      </w:pPr>
      <w:r w:rsidRPr="008367E7">
        <w:rPr>
          <w:rPrChange w:id="688" w:author="Jenny Marcela Garces Delgado" w:date="2020-04-25T18:21:00Z">
            <w:rPr>
              <w:noProof/>
            </w:rPr>
          </w:rPrChange>
        </w:rPr>
        <w:t xml:space="preserve">El siguiente proyecto se enfocará en la importancia que representa el manejo de los datos a la hora de aplicar ramas de la ciencia de la computación, tal como lo es la inteligencia artificial, en este caso aplicada a </w:t>
      </w:r>
      <w:proofErr w:type="spellStart"/>
      <w:r w:rsidRPr="008367E7">
        <w:rPr>
          <w:rPrChange w:id="689" w:author="Jenny Marcela Garces Delgado" w:date="2020-04-25T18:21:00Z">
            <w:rPr>
              <w:noProof/>
            </w:rPr>
          </w:rPrChange>
        </w:rPr>
        <w:t>chatbots</w:t>
      </w:r>
      <w:proofErr w:type="spellEnd"/>
      <w:r w:rsidRPr="008367E7">
        <w:rPr>
          <w:rPrChange w:id="690" w:author="Jenny Marcela Garces Delgado" w:date="2020-04-25T18:21:00Z">
            <w:rPr>
              <w:noProof/>
            </w:rPr>
          </w:rPrChange>
        </w:rPr>
        <w:t xml:space="preserve"> desarrollados con algoritmos de </w:t>
      </w:r>
      <w:r w:rsidR="00395DB1" w:rsidRPr="008367E7">
        <w:rPr>
          <w:rPrChange w:id="691" w:author="Jenny Marcela Garces Delgado" w:date="2020-04-25T18:21:00Z">
            <w:rPr>
              <w:noProof/>
            </w:rPr>
          </w:rPrChange>
        </w:rPr>
        <w:t xml:space="preserve">machine </w:t>
      </w:r>
      <w:proofErr w:type="spellStart"/>
      <w:r w:rsidR="00395DB1" w:rsidRPr="008367E7">
        <w:rPr>
          <w:rPrChange w:id="692" w:author="Jenny Marcela Garces Delgado" w:date="2020-04-25T18:21:00Z">
            <w:rPr>
              <w:noProof/>
            </w:rPr>
          </w:rPrChange>
        </w:rPr>
        <w:t>learning</w:t>
      </w:r>
      <w:proofErr w:type="spellEnd"/>
      <w:r w:rsidR="00395DB1" w:rsidRPr="008367E7">
        <w:rPr>
          <w:rPrChange w:id="693" w:author="Jenny Marcela Garces Delgado" w:date="2020-04-25T18:21:00Z">
            <w:rPr>
              <w:noProof/>
            </w:rPr>
          </w:rPrChange>
        </w:rPr>
        <w:t xml:space="preserve"> en el lenguaje Python</w:t>
      </w:r>
      <w:r w:rsidRPr="008367E7">
        <w:rPr>
          <w:rPrChange w:id="694" w:author="Jenny Marcela Garces Delgado" w:date="2020-04-25T18:21:00Z">
            <w:rPr>
              <w:noProof/>
            </w:rPr>
          </w:rPrChange>
        </w:rPr>
        <w:t>.</w:t>
      </w:r>
      <w:r w:rsidR="00BF459B" w:rsidRPr="008367E7">
        <w:rPr>
          <w:rPrChange w:id="695" w:author="Jenny Marcela Garces Delgado" w:date="2020-04-25T18:21:00Z">
            <w:rPr>
              <w:noProof/>
            </w:rPr>
          </w:rPrChange>
        </w:rPr>
        <w:t xml:space="preserve"> De igual forma el sembrado de datos </w:t>
      </w:r>
      <w:r w:rsidR="00BF459B" w:rsidRPr="008367E7">
        <w:rPr>
          <w:rPrChange w:id="696" w:author="Jenny Marcela Garces Delgado" w:date="2020-04-25T18:21:00Z">
            <w:rPr>
              <w:noProof/>
            </w:rPr>
          </w:rPrChange>
        </w:rPr>
        <w:lastRenderedPageBreak/>
        <w:t xml:space="preserve">para </w:t>
      </w:r>
      <w:r w:rsidR="00E12AEA" w:rsidRPr="008367E7">
        <w:rPr>
          <w:rPrChange w:id="697" w:author="Jenny Marcela Garces Delgado" w:date="2020-04-25T18:21:00Z">
            <w:rPr>
              <w:noProof/>
            </w:rPr>
          </w:rPrChange>
        </w:rPr>
        <w:t>obtener</w:t>
      </w:r>
      <w:r w:rsidR="00BF459B" w:rsidRPr="008367E7">
        <w:rPr>
          <w:rPrChange w:id="698" w:author="Jenny Marcela Garces Delgado" w:date="2020-04-25T18:21:00Z">
            <w:rPr>
              <w:noProof/>
            </w:rPr>
          </w:rPrChange>
        </w:rPr>
        <w:t xml:space="preserve"> información y poder generar conocimiento</w:t>
      </w:r>
      <w:r w:rsidR="001F702B" w:rsidRPr="008367E7">
        <w:rPr>
          <w:rPrChange w:id="699" w:author="Jenny Marcela Garces Delgado" w:date="2020-04-25T18:21:00Z">
            <w:rPr>
              <w:noProof/>
            </w:rPr>
          </w:rPrChange>
        </w:rPr>
        <w:t xml:space="preserve">, usando técnicas como el web </w:t>
      </w:r>
      <w:proofErr w:type="spellStart"/>
      <w:r w:rsidR="001F702B" w:rsidRPr="008367E7">
        <w:rPr>
          <w:rPrChange w:id="700" w:author="Jenny Marcela Garces Delgado" w:date="2020-04-25T18:21:00Z">
            <w:rPr>
              <w:noProof/>
            </w:rPr>
          </w:rPrChange>
        </w:rPr>
        <w:t>scraping</w:t>
      </w:r>
      <w:proofErr w:type="spellEnd"/>
      <w:r w:rsidR="001F702B" w:rsidRPr="008367E7">
        <w:rPr>
          <w:rPrChange w:id="701" w:author="Jenny Marcela Garces Delgado" w:date="2020-04-25T18:21:00Z">
            <w:rPr>
              <w:noProof/>
            </w:rPr>
          </w:rPrChange>
        </w:rPr>
        <w:t xml:space="preserve"> para la extracción de información de la web</w:t>
      </w:r>
      <w:r w:rsidR="00A73730" w:rsidRPr="008367E7">
        <w:rPr>
          <w:rPrChange w:id="702" w:author="Jenny Marcela Garces Delgado" w:date="2020-04-25T18:21:00Z">
            <w:rPr>
              <w:noProof/>
            </w:rPr>
          </w:rPrChange>
        </w:rPr>
        <w:t>; Todo esto para fortalecer los conocimientos adquiridos en clase y el uso de herramientas para el manejo de nuevas tecnologías que actualmente son tendencia en el ámbito profesional.</w:t>
      </w:r>
    </w:p>
    <w:p w:rsidR="001F702B" w:rsidRPr="008367E7" w:rsidRDefault="001F702B" w:rsidP="004B6528">
      <w:pPr>
        <w:rPr>
          <w:rPrChange w:id="703" w:author="Jenny Marcela Garces Delgado" w:date="2020-04-25T18:21:00Z">
            <w:rPr>
              <w:noProof/>
            </w:rPr>
          </w:rPrChange>
        </w:rPr>
      </w:pPr>
    </w:p>
    <w:p w:rsidR="006836BC" w:rsidRPr="008367E7" w:rsidRDefault="006836BC" w:rsidP="006836BC">
      <w:pPr>
        <w:pStyle w:val="Ttulo1"/>
        <w:rPr>
          <w:rPrChange w:id="704" w:author="Jenny Marcela Garces Delgado" w:date="2020-04-25T18:21:00Z">
            <w:rPr>
              <w:noProof/>
            </w:rPr>
          </w:rPrChange>
        </w:rPr>
      </w:pPr>
      <w:bookmarkStart w:id="705" w:name="_Toc38568303"/>
      <w:r w:rsidRPr="008367E7">
        <w:rPr>
          <w:rPrChange w:id="706" w:author="Jenny Marcela Garces Delgado" w:date="2020-04-25T18:21:00Z">
            <w:rPr>
              <w:noProof/>
            </w:rPr>
          </w:rPrChange>
        </w:rPr>
        <w:t>METODOLOGÍA:</w:t>
      </w:r>
      <w:bookmarkEnd w:id="705"/>
    </w:p>
    <w:p w:rsidR="006836BC" w:rsidRPr="008367E7" w:rsidRDefault="006836BC" w:rsidP="0098230C">
      <w:pPr>
        <w:rPr>
          <w:rPrChange w:id="707" w:author="Jenny Marcela Garces Delgado" w:date="2020-04-25T18:21:00Z">
            <w:rPr>
              <w:noProof/>
            </w:rPr>
          </w:rPrChange>
        </w:rPr>
      </w:pPr>
    </w:p>
    <w:p w:rsidR="001E1F33" w:rsidRPr="008367E7" w:rsidRDefault="001E1F33" w:rsidP="0098230C">
      <w:pPr>
        <w:rPr>
          <w:rPrChange w:id="708" w:author="Jenny Marcela Garces Delgado" w:date="2020-04-25T18:21:00Z">
            <w:rPr>
              <w:noProof/>
            </w:rPr>
          </w:rPrChange>
        </w:rPr>
      </w:pPr>
      <w:r w:rsidRPr="004E03D7">
        <w:rPr>
          <w:noProof/>
        </w:rPr>
        <w:drawing>
          <wp:anchor distT="0" distB="0" distL="114300" distR="114300" simplePos="0" relativeHeight="251675648" behindDoc="0" locked="0" layoutInCell="1" allowOverlap="1">
            <wp:simplePos x="0" y="0"/>
            <wp:positionH relativeFrom="column">
              <wp:posOffset>1825695</wp:posOffset>
            </wp:positionH>
            <wp:positionV relativeFrom="paragraph">
              <wp:posOffset>481965</wp:posOffset>
            </wp:positionV>
            <wp:extent cx="3192145" cy="1716405"/>
            <wp:effectExtent l="0" t="0" r="0" b="0"/>
            <wp:wrapTopAndBottom/>
            <wp:docPr id="20" name="Imagen 20" descr="KANBAN HERRAMIENTA O METOD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HERRAMIENTA O METODOLOGÍ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145" cy="1716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7E7">
        <w:rPr>
          <w:noProof/>
          <w:rPrChange w:id="709" w:author="Jenny Marcela Garces Delgado" w:date="2020-04-25T18:21:00Z">
            <w:rPr>
              <w:noProof/>
            </w:rPr>
          </w:rPrChange>
        </w:rPr>
        <mc:AlternateContent>
          <mc:Choice Requires="wps">
            <w:drawing>
              <wp:anchor distT="0" distB="0" distL="114300" distR="114300" simplePos="0" relativeHeight="251677696" behindDoc="0" locked="0" layoutInCell="1" allowOverlap="1" wp14:anchorId="2F247A13" wp14:editId="256C0199">
                <wp:simplePos x="0" y="0"/>
                <wp:positionH relativeFrom="column">
                  <wp:posOffset>1576070</wp:posOffset>
                </wp:positionH>
                <wp:positionV relativeFrom="paragraph">
                  <wp:posOffset>2255520</wp:posOffset>
                </wp:positionV>
                <wp:extent cx="3192145" cy="635"/>
                <wp:effectExtent l="0" t="0" r="0" b="12065"/>
                <wp:wrapTopAndBottom/>
                <wp:docPr id="25" name="Cuadro de texto 25"/>
                <wp:cNvGraphicFramePr/>
                <a:graphic xmlns:a="http://schemas.openxmlformats.org/drawingml/2006/main">
                  <a:graphicData uri="http://schemas.microsoft.com/office/word/2010/wordprocessingShape">
                    <wps:wsp>
                      <wps:cNvSpPr txBox="1"/>
                      <wps:spPr>
                        <a:xfrm>
                          <a:off x="0" y="0"/>
                          <a:ext cx="3192145" cy="635"/>
                        </a:xfrm>
                        <a:prstGeom prst="rect">
                          <a:avLst/>
                        </a:prstGeom>
                        <a:solidFill>
                          <a:prstClr val="white"/>
                        </a:solidFill>
                        <a:ln>
                          <a:noFill/>
                        </a:ln>
                      </wps:spPr>
                      <wps:txbx>
                        <w:txbxContent>
                          <w:p w:rsidR="001E1F33" w:rsidRPr="006A4D2D" w:rsidRDefault="001E1F33" w:rsidP="001E1F33">
                            <w:pPr>
                              <w:pStyle w:val="Descripcin"/>
                              <w:jc w:val="center"/>
                              <w:rPr>
                                <w:noProof/>
                              </w:rPr>
                            </w:pPr>
                            <w:r>
                              <w:t xml:space="preserve">imagen </w:t>
                            </w:r>
                            <w:r w:rsidR="000D1B99">
                              <w:fldChar w:fldCharType="begin"/>
                            </w:r>
                            <w:r w:rsidR="000D1B99">
                              <w:instrText xml:space="preserve"> SEQ imagen \* ARABIC </w:instrText>
                            </w:r>
                            <w:r w:rsidR="000D1B99">
                              <w:fldChar w:fldCharType="separate"/>
                            </w:r>
                            <w:r w:rsidR="00113DE2">
                              <w:rPr>
                                <w:noProof/>
                              </w:rPr>
                              <w:t>1</w:t>
                            </w:r>
                            <w:r w:rsidR="000D1B99">
                              <w:rPr>
                                <w:noProof/>
                              </w:rPr>
                              <w:fldChar w:fldCharType="end"/>
                            </w:r>
                            <w:r>
                              <w:t xml:space="preserve">-tablero </w:t>
                            </w:r>
                            <w:r w:rsidR="00821C95">
                              <w:t>camban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47A13" id="Cuadro de texto 25" o:spid="_x0000_s1030" type="#_x0000_t202" style="position:absolute;margin-left:124.1pt;margin-top:177.6pt;width:251.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" stroked="f">
                <v:textbox style="mso-fit-shape-to-text:t" inset="0,0,0,0">
                  <w:txbxContent>
                    <w:p w:rsidR="001E1F33" w:rsidRPr="006A4D2D" w:rsidRDefault="001E1F33" w:rsidP="001E1F33">
                      <w:pPr>
                        <w:pStyle w:val="Descripcin"/>
                        <w:jc w:val="center"/>
                        <w:rPr>
                          <w:noProof/>
                        </w:rPr>
                      </w:pPr>
                      <w:r>
                        <w:t xml:space="preserve">imagen </w:t>
                      </w:r>
                      <w:r w:rsidR="000D1B99">
                        <w:fldChar w:fldCharType="begin"/>
                      </w:r>
                      <w:r w:rsidR="000D1B99">
                        <w:instrText xml:space="preserve"> SEQ imagen \* ARABIC </w:instrText>
                      </w:r>
                      <w:r w:rsidR="000D1B99">
                        <w:fldChar w:fldCharType="separate"/>
                      </w:r>
                      <w:r w:rsidR="00113DE2">
                        <w:rPr>
                          <w:noProof/>
                        </w:rPr>
                        <w:t>1</w:t>
                      </w:r>
                      <w:r w:rsidR="000D1B99">
                        <w:rPr>
                          <w:noProof/>
                        </w:rPr>
                        <w:fldChar w:fldCharType="end"/>
                      </w:r>
                      <w:r>
                        <w:t xml:space="preserve">-tablero </w:t>
                      </w:r>
                      <w:r w:rsidR="00821C95">
                        <w:t>camban</w:t>
                      </w:r>
                    </w:p>
                  </w:txbxContent>
                </v:textbox>
                <w10:wrap type="topAndBottom"/>
              </v:shape>
            </w:pict>
          </mc:Fallback>
        </mc:AlternateContent>
      </w:r>
      <w:r w:rsidR="0098230C" w:rsidRPr="008367E7">
        <w:rPr>
          <w:rPrChange w:id="710" w:author="Jenny Marcela Garces Delgado" w:date="2020-04-25T18:21:00Z">
            <w:rPr>
              <w:noProof/>
            </w:rPr>
          </w:rPrChange>
        </w:rPr>
        <w:t xml:space="preserve">Para el desarrollo de este proyecto se usa la metodología de </w:t>
      </w:r>
      <w:proofErr w:type="spellStart"/>
      <w:r w:rsidR="0098230C" w:rsidRPr="008367E7">
        <w:rPr>
          <w:rPrChange w:id="711" w:author="Jenny Marcela Garces Delgado" w:date="2020-04-25T18:21:00Z">
            <w:rPr>
              <w:noProof/>
            </w:rPr>
          </w:rPrChange>
        </w:rPr>
        <w:t>Kanban</w:t>
      </w:r>
      <w:proofErr w:type="spellEnd"/>
      <w:r w:rsidR="0098230C" w:rsidRPr="008367E7">
        <w:rPr>
          <w:rPrChange w:id="712" w:author="Jenny Marcela Garces Delgado" w:date="2020-04-25T18:21:00Z">
            <w:rPr>
              <w:noProof/>
            </w:rPr>
          </w:rPrChange>
        </w:rPr>
        <w:t xml:space="preserve"> la cual consiste el uso de un tablero con cada una de las actividades a realizar. </w:t>
      </w:r>
    </w:p>
    <w:p w:rsidR="001E1F33" w:rsidRPr="008367E7" w:rsidRDefault="001E1F33" w:rsidP="0098230C">
      <w:pPr>
        <w:rPr>
          <w:rPrChange w:id="713" w:author="Jenny Marcela Garces Delgado" w:date="2020-04-25T18:21:00Z">
            <w:rPr>
              <w:noProof/>
            </w:rPr>
          </w:rPrChange>
        </w:rPr>
      </w:pPr>
    </w:p>
    <w:p w:rsidR="00B156FF" w:rsidRPr="008367E7" w:rsidRDefault="0098230C" w:rsidP="0098230C">
      <w:pPr>
        <w:rPr>
          <w:rPrChange w:id="714" w:author="Jenny Marcela Garces Delgado" w:date="2020-04-25T18:21:00Z">
            <w:rPr>
              <w:noProof/>
            </w:rPr>
          </w:rPrChange>
        </w:rPr>
      </w:pPr>
      <w:r w:rsidRPr="008367E7">
        <w:rPr>
          <w:rPrChange w:id="715" w:author="Jenny Marcela Garces Delgado" w:date="2020-04-25T18:21:00Z">
            <w:rPr>
              <w:noProof/>
            </w:rPr>
          </w:rPrChange>
        </w:rPr>
        <w:t>Uno</w:t>
      </w:r>
      <w:r w:rsidR="00B156FF" w:rsidRPr="008367E7">
        <w:rPr>
          <w:rPrChange w:id="716" w:author="Jenny Marcela Garces Delgado" w:date="2020-04-25T18:21:00Z">
            <w:rPr>
              <w:noProof/>
            </w:rPr>
          </w:rPrChange>
        </w:rPr>
        <w:t>s</w:t>
      </w:r>
      <w:r w:rsidRPr="008367E7">
        <w:rPr>
          <w:rPrChange w:id="717" w:author="Jenny Marcela Garces Delgado" w:date="2020-04-25T18:21:00Z">
            <w:rPr>
              <w:noProof/>
            </w:rPr>
          </w:rPrChange>
        </w:rPr>
        <w:t xml:space="preserve"> de sus principios </w:t>
      </w:r>
      <w:r w:rsidR="00B156FF" w:rsidRPr="008367E7">
        <w:rPr>
          <w:rPrChange w:id="718" w:author="Jenny Marcela Garces Delgado" w:date="2020-04-25T18:21:00Z">
            <w:rPr>
              <w:noProof/>
            </w:rPr>
          </w:rPrChange>
        </w:rPr>
        <w:t>son:</w:t>
      </w:r>
    </w:p>
    <w:p w:rsidR="0098230C" w:rsidRPr="008367E7" w:rsidRDefault="0098230C" w:rsidP="0098230C">
      <w:pPr>
        <w:rPr>
          <w:rPrChange w:id="719" w:author="Jenny Marcela Garces Delgado" w:date="2020-04-25T18:21:00Z">
            <w:rPr>
              <w:noProof/>
            </w:rPr>
          </w:rPrChange>
        </w:rPr>
      </w:pPr>
      <w:r w:rsidRPr="008367E7">
        <w:rPr>
          <w:b/>
          <w:bCs/>
          <w:rPrChange w:id="720" w:author="Jenny Marcela Garces Delgado" w:date="2020-04-25T18:21:00Z">
            <w:rPr>
              <w:b/>
              <w:bCs/>
              <w:noProof/>
            </w:rPr>
          </w:rPrChange>
        </w:rPr>
        <w:t>calidad garantizada:</w:t>
      </w:r>
      <w:r w:rsidRPr="008367E7">
        <w:rPr>
          <w:rPrChange w:id="721" w:author="Jenny Marcela Garces Delgado" w:date="2020-04-25T18:21:00Z">
            <w:rPr>
              <w:noProof/>
            </w:rPr>
          </w:rPrChange>
        </w:rPr>
        <w:t xml:space="preserve"> las cosas deben salir bien a la primera, se tarda más en arreglar algo que sale mal, además de consumir más recursos, que cuando sale bien a la primera. Por ello, lo más importante no es que se haga rápido, sino que se haga bien.</w:t>
      </w:r>
    </w:p>
    <w:p w:rsidR="00B156FF" w:rsidRPr="008367E7" w:rsidRDefault="00B156FF" w:rsidP="0098230C">
      <w:pPr>
        <w:rPr>
          <w:rPrChange w:id="722" w:author="Jenny Marcela Garces Delgado" w:date="2020-04-25T18:21:00Z">
            <w:rPr>
              <w:noProof/>
            </w:rPr>
          </w:rPrChange>
        </w:rPr>
      </w:pPr>
      <w:r w:rsidRPr="008367E7">
        <w:rPr>
          <w:b/>
          <w:bCs/>
          <w:rPrChange w:id="723" w:author="Jenny Marcela Garces Delgado" w:date="2020-04-25T18:21:00Z">
            <w:rPr>
              <w:b/>
              <w:bCs/>
              <w:noProof/>
            </w:rPr>
          </w:rPrChange>
        </w:rPr>
        <w:t xml:space="preserve">Reducción del desperdicio: </w:t>
      </w:r>
      <w:r w:rsidRPr="008367E7">
        <w:rPr>
          <w:rPrChange w:id="724" w:author="Jenny Marcela Garces Delgado" w:date="2020-04-25T18:21:00Z">
            <w:rPr>
              <w:noProof/>
            </w:rPr>
          </w:rPrChange>
        </w:rPr>
        <w:t xml:space="preserve">no se necesita hacer nada extra o superficial, solamente lo necesario para que salga bien. De este modo se optimizan recursos. </w:t>
      </w:r>
      <w:r w:rsidRPr="008367E7">
        <w:rPr>
          <w:b/>
          <w:bCs/>
          <w:rPrChange w:id="725" w:author="Jenny Marcela Garces Delgado" w:date="2020-04-25T18:21:00Z">
            <w:rPr>
              <w:b/>
              <w:bCs/>
              <w:noProof/>
            </w:rPr>
          </w:rPrChange>
        </w:rPr>
        <w:t>Mejora continua:</w:t>
      </w:r>
      <w:r w:rsidRPr="008367E7">
        <w:rPr>
          <w:rPrChange w:id="726" w:author="Jenny Marcela Garces Delgado" w:date="2020-04-25T18:21:00Z">
            <w:rPr>
              <w:noProof/>
            </w:rPr>
          </w:rPrChange>
        </w:rPr>
        <w:t xml:space="preserve"> aprovechando la realización de tareas, se busca mejorar los procesos, a través de un sistema de mejora continua.</w:t>
      </w:r>
    </w:p>
    <w:p w:rsidR="00B156FF" w:rsidRPr="008367E7" w:rsidRDefault="00B156FF" w:rsidP="0098230C">
      <w:pPr>
        <w:rPr>
          <w:rPrChange w:id="727" w:author="Jenny Marcela Garces Delgado" w:date="2020-04-25T18:21:00Z">
            <w:rPr>
              <w:noProof/>
            </w:rPr>
          </w:rPrChange>
        </w:rPr>
      </w:pPr>
      <w:r w:rsidRPr="008367E7">
        <w:rPr>
          <w:b/>
          <w:bCs/>
          <w:rPrChange w:id="728" w:author="Jenny Marcela Garces Delgado" w:date="2020-04-25T18:21:00Z">
            <w:rPr>
              <w:b/>
              <w:bCs/>
              <w:noProof/>
            </w:rPr>
          </w:rPrChange>
        </w:rPr>
        <w:t>Flexibilidad</w:t>
      </w:r>
      <w:r w:rsidRPr="008367E7">
        <w:rPr>
          <w:rPrChange w:id="729" w:author="Jenny Marcela Garces Delgado" w:date="2020-04-25T18:21:00Z">
            <w:rPr>
              <w:noProof/>
            </w:rPr>
          </w:rPrChange>
        </w:rPr>
        <w:t>: se dispone de capacidad de respuesta ante tareas no previstas, de forma que exista una "cola de espera" de tareas en las que ir priorizando su realización en función de las necesidades de cada momento y de la urgencia de cada una de ellas.</w:t>
      </w:r>
    </w:p>
    <w:p w:rsidR="001E1F33" w:rsidRPr="008367E7" w:rsidRDefault="001E1F33" w:rsidP="001E1F33">
      <w:pPr>
        <w:jc w:val="center"/>
        <w:rPr>
          <w:rPrChange w:id="730" w:author="Jenny Marcela Garces Delgado" w:date="2020-04-25T18:21:00Z">
            <w:rPr>
              <w:noProof/>
            </w:rPr>
          </w:rPrChange>
        </w:rPr>
      </w:pPr>
      <w:r w:rsidRPr="008367E7">
        <w:rPr>
          <w:rPrChange w:id="731" w:author="Jenny Marcela Garces Delgado" w:date="2020-04-25T18:21:00Z">
            <w:rPr>
              <w:noProof/>
            </w:rPr>
          </w:rPrChange>
        </w:rPr>
        <w:fldChar w:fldCharType="begin"/>
      </w:r>
      <w:r w:rsidRPr="008367E7">
        <w:rPr>
          <w:rPrChange w:id="732" w:author="Jenny Marcela Garces Delgado" w:date="2020-04-25T18:21:00Z">
            <w:rPr>
              <w:noProof/>
            </w:rPr>
          </w:rPrChange>
        </w:rPr>
        <w:instrText xml:space="preserve"> INCLUDEPICTURE "https://media-exp1.licdn.com/dms/image/C5112AQEpUQxrXREDDA/article-cover_image-shrink_600_2000/0?e=1587600000&amp;v=beta&amp;t=VgHDd_OtZyNIFQapARBFOJQskaP7qdLupkdDOZQZonQ" \* MERGEFORMATINET </w:instrText>
      </w:r>
      <w:r w:rsidRPr="008367E7">
        <w:rPr>
          <w:rPrChange w:id="733" w:author="Jenny Marcela Garces Delgado" w:date="2020-04-25T18:21:00Z">
            <w:rPr>
              <w:noProof/>
            </w:rPr>
          </w:rPrChange>
        </w:rPr>
        <w:fldChar w:fldCharType="end"/>
      </w:r>
    </w:p>
    <w:p w:rsidR="004B6528" w:rsidRPr="008367E7" w:rsidRDefault="00B03E20" w:rsidP="00B03E20">
      <w:pPr>
        <w:pStyle w:val="Ttulo1"/>
        <w:rPr>
          <w:rPrChange w:id="734" w:author="Jenny Marcela Garces Delgado" w:date="2020-04-25T18:21:00Z">
            <w:rPr>
              <w:noProof/>
            </w:rPr>
          </w:rPrChange>
        </w:rPr>
      </w:pPr>
      <w:bookmarkStart w:id="735" w:name="_Toc38568304"/>
      <w:r w:rsidRPr="008367E7">
        <w:rPr>
          <w:rPrChange w:id="736" w:author="Jenny Marcela Garces Delgado" w:date="2020-04-25T18:21:00Z">
            <w:rPr>
              <w:noProof/>
            </w:rPr>
          </w:rPrChange>
        </w:rPr>
        <w:t>CRONOGRAMA DE ACTIVIDADES:</w:t>
      </w:r>
      <w:bookmarkEnd w:id="735"/>
    </w:p>
    <w:p w:rsidR="008F0DC1" w:rsidRPr="008367E7" w:rsidRDefault="008F0DC1" w:rsidP="00B03E20">
      <w:pPr>
        <w:rPr>
          <w:rPrChange w:id="737" w:author="Jenny Marcela Garces Delgado" w:date="2020-04-25T18:21:00Z">
            <w:rPr>
              <w:noProof/>
            </w:rPr>
          </w:rPrChange>
        </w:rPr>
      </w:pPr>
    </w:p>
    <w:p w:rsidR="00B03E20" w:rsidRPr="008367E7" w:rsidRDefault="008F0DC1" w:rsidP="00B03E20">
      <w:pPr>
        <w:rPr>
          <w:rPrChange w:id="738" w:author="Jenny Marcela Garces Delgado" w:date="2020-04-25T18:21:00Z">
            <w:rPr>
              <w:noProof/>
            </w:rPr>
          </w:rPrChange>
        </w:rPr>
      </w:pPr>
      <w:r w:rsidRPr="008367E7">
        <w:rPr>
          <w:rPrChange w:id="739" w:author="Jenny Marcela Garces Delgado" w:date="2020-04-25T18:21:00Z">
            <w:rPr>
              <w:noProof/>
            </w:rPr>
          </w:rPrChange>
        </w:rPr>
        <w:t>El proyecto se divide en cuatro etapas principales, para cada actividad se plantean sus actividades principales y el nivel de prioridad de cada una de ellas.</w:t>
      </w:r>
    </w:p>
    <w:p w:rsidR="00B03E20" w:rsidRPr="008367E7" w:rsidRDefault="00B03E20" w:rsidP="00B03E20">
      <w:pPr>
        <w:rPr>
          <w:rPrChange w:id="740" w:author="Jenny Marcela Garces Delgado" w:date="2020-04-25T18:21:00Z">
            <w:rPr>
              <w:noProof/>
            </w:rPr>
          </w:rPrChange>
        </w:rPr>
      </w:pPr>
    </w:p>
    <w:p w:rsidR="008F0DC1" w:rsidRPr="008367E7" w:rsidRDefault="008F0DC1" w:rsidP="008F0DC1">
      <w:pPr>
        <w:keepNext/>
        <w:rPr>
          <w:rPrChange w:id="741" w:author="Jenny Marcela Garces Delgado" w:date="2020-04-25T18:21:00Z">
            <w:rPr>
              <w:noProof/>
            </w:rPr>
          </w:rPrChange>
        </w:rPr>
      </w:pPr>
      <w:r w:rsidRPr="004E03D7">
        <w:rPr>
          <w:noProof/>
        </w:rPr>
        <w:lastRenderedPageBreak/>
        <w:drawing>
          <wp:inline distT="0" distB="0" distL="0" distR="0" wp14:anchorId="1AF19343" wp14:editId="77E36C58">
            <wp:extent cx="5612130" cy="1954530"/>
            <wp:effectExtent l="0" t="0" r="127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54530"/>
                    </a:xfrm>
                    <a:prstGeom prst="rect">
                      <a:avLst/>
                    </a:prstGeom>
                  </pic:spPr>
                </pic:pic>
              </a:graphicData>
            </a:graphic>
          </wp:inline>
        </w:drawing>
      </w:r>
    </w:p>
    <w:p w:rsidR="00B03E20" w:rsidRPr="008367E7" w:rsidRDefault="008F0DC1" w:rsidP="008F0DC1">
      <w:pPr>
        <w:pStyle w:val="Descripcin"/>
        <w:jc w:val="center"/>
        <w:rPr>
          <w:rPrChange w:id="742" w:author="Jenny Marcela Garces Delgado" w:date="2020-04-25T18:21:00Z">
            <w:rPr>
              <w:noProof/>
            </w:rPr>
          </w:rPrChange>
        </w:rPr>
      </w:pPr>
      <w:r w:rsidRPr="008367E7">
        <w:rPr>
          <w:rPrChange w:id="743" w:author="Jenny Marcela Garces Delgado" w:date="2020-04-25T18:21:00Z">
            <w:rPr>
              <w:noProof/>
            </w:rPr>
          </w:rPrChange>
        </w:rPr>
        <w:t xml:space="preserve">Tabla </w:t>
      </w:r>
      <w:r w:rsidR="000D1B99" w:rsidRPr="008367E7">
        <w:rPr>
          <w:rPrChange w:id="744" w:author="Jenny Marcela Garces Delgado" w:date="2020-04-25T18:21:00Z">
            <w:rPr>
              <w:noProof/>
            </w:rPr>
          </w:rPrChange>
        </w:rPr>
        <w:fldChar w:fldCharType="begin"/>
      </w:r>
      <w:r w:rsidR="000D1B99" w:rsidRPr="008367E7">
        <w:rPr>
          <w:rPrChange w:id="745" w:author="Jenny Marcela Garces Delgado" w:date="2020-04-25T18:21:00Z">
            <w:rPr>
              <w:noProof/>
            </w:rPr>
          </w:rPrChange>
        </w:rPr>
        <w:instrText xml:space="preserve"> SEQ Tabla \* ARABIC </w:instrText>
      </w:r>
      <w:r w:rsidR="000D1B99" w:rsidRPr="008367E7">
        <w:rPr>
          <w:rPrChange w:id="746" w:author="Jenny Marcela Garces Delgado" w:date="2020-04-25T18:21:00Z">
            <w:rPr>
              <w:noProof/>
            </w:rPr>
          </w:rPrChange>
        </w:rPr>
        <w:fldChar w:fldCharType="separate"/>
      </w:r>
      <w:r w:rsidR="00113DE2" w:rsidRPr="008367E7">
        <w:rPr>
          <w:rPrChange w:id="747" w:author="Jenny Marcela Garces Delgado" w:date="2020-04-25T18:21:00Z">
            <w:rPr>
              <w:noProof/>
            </w:rPr>
          </w:rPrChange>
        </w:rPr>
        <w:t>1</w:t>
      </w:r>
      <w:r w:rsidR="000D1B99" w:rsidRPr="008367E7">
        <w:rPr>
          <w:rPrChange w:id="748" w:author="Jenny Marcela Garces Delgado" w:date="2020-04-25T18:21:00Z">
            <w:rPr>
              <w:noProof/>
            </w:rPr>
          </w:rPrChange>
        </w:rPr>
        <w:fldChar w:fldCharType="end"/>
      </w:r>
      <w:r w:rsidRPr="008367E7">
        <w:rPr>
          <w:rPrChange w:id="749" w:author="Jenny Marcela Garces Delgado" w:date="2020-04-25T18:21:00Z">
            <w:rPr>
              <w:noProof/>
            </w:rPr>
          </w:rPrChange>
        </w:rPr>
        <w:t>-cronograma de actividades</w:t>
      </w:r>
    </w:p>
    <w:p w:rsidR="004B6528" w:rsidRPr="008367E7" w:rsidRDefault="004B6528" w:rsidP="004B6528">
      <w:pPr>
        <w:rPr>
          <w:rPrChange w:id="750" w:author="Jenny Marcela Garces Delgado" w:date="2020-04-25T18:21:00Z">
            <w:rPr>
              <w:noProof/>
            </w:rPr>
          </w:rPrChange>
        </w:rPr>
      </w:pPr>
    </w:p>
    <w:p w:rsidR="008F0DC1" w:rsidRPr="008367E7" w:rsidRDefault="008F0DC1" w:rsidP="008F0DC1">
      <w:pPr>
        <w:keepNext/>
        <w:jc w:val="center"/>
        <w:rPr>
          <w:rPrChange w:id="751" w:author="Jenny Marcela Garces Delgado" w:date="2020-04-25T18:21:00Z">
            <w:rPr>
              <w:noProof/>
            </w:rPr>
          </w:rPrChange>
        </w:rPr>
      </w:pPr>
      <w:r w:rsidRPr="004E03D7">
        <w:rPr>
          <w:noProof/>
        </w:rPr>
        <w:drawing>
          <wp:inline distT="0" distB="0" distL="0" distR="0" wp14:anchorId="35AB5A55" wp14:editId="0AFE4928">
            <wp:extent cx="1816100" cy="8255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6100" cy="825500"/>
                    </a:xfrm>
                    <a:prstGeom prst="rect">
                      <a:avLst/>
                    </a:prstGeom>
                  </pic:spPr>
                </pic:pic>
              </a:graphicData>
            </a:graphic>
          </wp:inline>
        </w:drawing>
      </w:r>
    </w:p>
    <w:p w:rsidR="008F0DC1" w:rsidRPr="008367E7" w:rsidRDefault="008F0DC1" w:rsidP="008F0DC1">
      <w:pPr>
        <w:pStyle w:val="Descripcin"/>
        <w:jc w:val="center"/>
        <w:rPr>
          <w:rPrChange w:id="752" w:author="Jenny Marcela Garces Delgado" w:date="2020-04-25T18:21:00Z">
            <w:rPr>
              <w:noProof/>
            </w:rPr>
          </w:rPrChange>
        </w:rPr>
      </w:pPr>
      <w:r w:rsidRPr="008367E7">
        <w:rPr>
          <w:rPrChange w:id="753" w:author="Jenny Marcela Garces Delgado" w:date="2020-04-25T18:21:00Z">
            <w:rPr>
              <w:noProof/>
            </w:rPr>
          </w:rPrChange>
        </w:rPr>
        <w:t xml:space="preserve">Tabla </w:t>
      </w:r>
      <w:r w:rsidR="000D1B99" w:rsidRPr="008367E7">
        <w:rPr>
          <w:rPrChange w:id="754" w:author="Jenny Marcela Garces Delgado" w:date="2020-04-25T18:21:00Z">
            <w:rPr>
              <w:noProof/>
            </w:rPr>
          </w:rPrChange>
        </w:rPr>
        <w:fldChar w:fldCharType="begin"/>
      </w:r>
      <w:r w:rsidR="000D1B99" w:rsidRPr="008367E7">
        <w:rPr>
          <w:rPrChange w:id="755" w:author="Jenny Marcela Garces Delgado" w:date="2020-04-25T18:21:00Z">
            <w:rPr>
              <w:noProof/>
            </w:rPr>
          </w:rPrChange>
        </w:rPr>
        <w:instrText xml:space="preserve"> SEQ Tabla \* ARABIC </w:instrText>
      </w:r>
      <w:r w:rsidR="000D1B99" w:rsidRPr="008367E7">
        <w:rPr>
          <w:rPrChange w:id="756" w:author="Jenny Marcela Garces Delgado" w:date="2020-04-25T18:21:00Z">
            <w:rPr>
              <w:noProof/>
            </w:rPr>
          </w:rPrChange>
        </w:rPr>
        <w:fldChar w:fldCharType="separate"/>
      </w:r>
      <w:r w:rsidR="00113DE2" w:rsidRPr="008367E7">
        <w:rPr>
          <w:rPrChange w:id="757" w:author="Jenny Marcela Garces Delgado" w:date="2020-04-25T18:21:00Z">
            <w:rPr>
              <w:noProof/>
            </w:rPr>
          </w:rPrChange>
        </w:rPr>
        <w:t>2</w:t>
      </w:r>
      <w:r w:rsidR="000D1B99" w:rsidRPr="008367E7">
        <w:rPr>
          <w:rPrChange w:id="758" w:author="Jenny Marcela Garces Delgado" w:date="2020-04-25T18:21:00Z">
            <w:rPr>
              <w:noProof/>
            </w:rPr>
          </w:rPrChange>
        </w:rPr>
        <w:fldChar w:fldCharType="end"/>
      </w:r>
      <w:r w:rsidRPr="008367E7">
        <w:rPr>
          <w:rPrChange w:id="759" w:author="Jenny Marcela Garces Delgado" w:date="2020-04-25T18:21:00Z">
            <w:rPr>
              <w:noProof/>
            </w:rPr>
          </w:rPrChange>
        </w:rPr>
        <w:t>-niveles de prioridad</w:t>
      </w:r>
    </w:p>
    <w:p w:rsidR="007C2E06" w:rsidRPr="008367E7" w:rsidRDefault="007C2E06" w:rsidP="007C2E06">
      <w:pPr>
        <w:rPr>
          <w:rPrChange w:id="760" w:author="Jenny Marcela Garces Delgado" w:date="2020-04-25T18:21:00Z">
            <w:rPr>
              <w:noProof/>
            </w:rPr>
          </w:rPrChange>
        </w:rPr>
      </w:pPr>
    </w:p>
    <w:p w:rsidR="007C2E06" w:rsidRPr="008367E7" w:rsidRDefault="007C2E06" w:rsidP="007C2E06">
      <w:pPr>
        <w:rPr>
          <w:rPrChange w:id="761" w:author="Jenny Marcela Garces Delgado" w:date="2020-04-25T18:21:00Z">
            <w:rPr>
              <w:noProof/>
            </w:rPr>
          </w:rPrChange>
        </w:rPr>
      </w:pPr>
    </w:p>
    <w:p w:rsidR="007C2E06" w:rsidRPr="008367E7" w:rsidRDefault="007C2E06" w:rsidP="007C2E06">
      <w:pPr>
        <w:pStyle w:val="Ttulo"/>
        <w:rPr>
          <w:lang w:val="es-ES"/>
          <w:rPrChange w:id="762" w:author="Jenny Marcela Garces Delgado" w:date="2020-04-25T18:21:00Z">
            <w:rPr>
              <w:noProof/>
              <w:lang w:val="es-ES"/>
            </w:rPr>
          </w:rPrChange>
        </w:rPr>
      </w:pPr>
      <w:r w:rsidRPr="008367E7">
        <w:rPr>
          <w:lang w:val="es-ES"/>
          <w:rPrChange w:id="763" w:author="Jenny Marcela Garces Delgado" w:date="2020-04-25T18:21:00Z">
            <w:rPr>
              <w:noProof/>
              <w:lang w:val="es-ES"/>
            </w:rPr>
          </w:rPrChange>
        </w:rPr>
        <w:t>desarrollo del proyecto</w:t>
      </w:r>
    </w:p>
    <w:p w:rsidR="00A52221" w:rsidRPr="008367E7" w:rsidRDefault="007C2E06" w:rsidP="00A52221">
      <w:pPr>
        <w:pStyle w:val="Ttulo1"/>
        <w:rPr>
          <w:lang w:eastAsia="en-US"/>
          <w:rPrChange w:id="764" w:author="Jenny Marcela Garces Delgado" w:date="2020-04-25T18:21:00Z">
            <w:rPr>
              <w:noProof/>
              <w:lang w:eastAsia="en-US"/>
            </w:rPr>
          </w:rPrChange>
        </w:rPr>
      </w:pPr>
      <w:bookmarkStart w:id="765" w:name="_Toc38568305"/>
      <w:r w:rsidRPr="008367E7">
        <w:rPr>
          <w:rPrChange w:id="766" w:author="Jenny Marcela Garces Delgado" w:date="2020-04-25T18:21:00Z">
            <w:rPr>
              <w:noProof/>
            </w:rPr>
          </w:rPrChange>
        </w:rPr>
        <w:t>ESTUDIO DE MERCADOS</w:t>
      </w:r>
      <w:bookmarkEnd w:id="765"/>
    </w:p>
    <w:p w:rsidR="00417A5B" w:rsidRPr="008367E7" w:rsidRDefault="00417A5B" w:rsidP="00417A5B">
      <w:pPr>
        <w:pStyle w:val="Ttulo2"/>
        <w:rPr>
          <w:rPrChange w:id="767" w:author="Jenny Marcela Garces Delgado" w:date="2020-04-25T18:21:00Z">
            <w:rPr>
              <w:noProof/>
            </w:rPr>
          </w:rPrChange>
        </w:rPr>
      </w:pPr>
      <w:bookmarkStart w:id="768" w:name="_Toc38568306"/>
      <w:r w:rsidRPr="008367E7">
        <w:rPr>
          <w:rPrChange w:id="769" w:author="Jenny Marcela Garces Delgado" w:date="2020-04-25T18:21:00Z">
            <w:rPr>
              <w:noProof/>
            </w:rPr>
          </w:rPrChange>
        </w:rPr>
        <w:t>FICHA T</w:t>
      </w:r>
      <w:r w:rsidR="001E5F8A" w:rsidRPr="008367E7">
        <w:rPr>
          <w:rPrChange w:id="770" w:author="Jenny Marcela Garces Delgado" w:date="2020-04-25T18:21:00Z">
            <w:rPr>
              <w:noProof/>
            </w:rPr>
          </w:rPrChange>
        </w:rPr>
        <w:t>É</w:t>
      </w:r>
      <w:r w:rsidRPr="008367E7">
        <w:rPr>
          <w:rPrChange w:id="771" w:author="Jenny Marcela Garces Delgado" w:date="2020-04-25T18:21:00Z">
            <w:rPr>
              <w:noProof/>
            </w:rPr>
          </w:rPrChange>
        </w:rPr>
        <w:t>CNICA:</w:t>
      </w:r>
      <w:bookmarkEnd w:id="768"/>
    </w:p>
    <w:p w:rsidR="00354893" w:rsidRPr="008367E7" w:rsidRDefault="00354893" w:rsidP="00354893">
      <w:pPr>
        <w:rPr>
          <w:lang w:eastAsia="en-US"/>
          <w:rPrChange w:id="772" w:author="Jenny Marcela Garces Delgado" w:date="2020-04-25T18:21:00Z">
            <w:rPr>
              <w:noProof/>
              <w:lang w:eastAsia="en-US"/>
            </w:rPr>
          </w:rPrChange>
        </w:rPr>
      </w:pPr>
      <w:r w:rsidRPr="008367E7">
        <w:rPr>
          <w:lang w:eastAsia="en-US"/>
          <w:rPrChange w:id="773" w:author="Jenny Marcela Garces Delgado" w:date="2020-04-25T18:21:00Z">
            <w:rPr>
              <w:noProof/>
              <w:lang w:eastAsia="en-US"/>
            </w:rPr>
          </w:rPrChange>
        </w:rPr>
        <w:t>En el estudio de mer</w:t>
      </w:r>
      <w:r w:rsidR="00A52221" w:rsidRPr="008367E7">
        <w:rPr>
          <w:lang w:eastAsia="en-US"/>
          <w:rPrChange w:id="774" w:author="Jenny Marcela Garces Delgado" w:date="2020-04-25T18:21:00Z">
            <w:rPr>
              <w:noProof/>
              <w:lang w:eastAsia="en-US"/>
            </w:rPr>
          </w:rPrChange>
        </w:rPr>
        <w:t>cados se realiza la ficha técnica para brindar a los clientes una breve descripción del producto ofrecido.</w:t>
      </w:r>
    </w:p>
    <w:p w:rsidR="006C68B8" w:rsidRPr="008367E7" w:rsidRDefault="006C68B8" w:rsidP="006C68B8">
      <w:pPr>
        <w:rPr>
          <w:rPrChange w:id="775" w:author="Jenny Marcela Garces Delgado" w:date="2020-04-25T18:21:00Z">
            <w:rPr>
              <w:noProof/>
            </w:rPr>
          </w:rPrChange>
        </w:rPr>
      </w:pPr>
    </w:p>
    <w:tbl>
      <w:tblPr>
        <w:tblW w:w="7560" w:type="dxa"/>
        <w:tblCellMar>
          <w:left w:w="70" w:type="dxa"/>
          <w:right w:w="70" w:type="dxa"/>
        </w:tblCellMar>
        <w:tblLook w:val="04A0" w:firstRow="1" w:lastRow="0" w:firstColumn="1" w:lastColumn="0" w:noHBand="0" w:noVBand="1"/>
      </w:tblPr>
      <w:tblGrid>
        <w:gridCol w:w="2517"/>
        <w:gridCol w:w="5043"/>
      </w:tblGrid>
      <w:tr w:rsidR="006C68B8" w:rsidRPr="008367E7" w:rsidTr="006C68B8">
        <w:trPr>
          <w:trHeight w:val="640"/>
        </w:trPr>
        <w:tc>
          <w:tcPr>
            <w:tcW w:w="7560" w:type="dxa"/>
            <w:gridSpan w:val="2"/>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C68B8" w:rsidRPr="008367E7" w:rsidRDefault="006C68B8">
            <w:pPr>
              <w:jc w:val="center"/>
              <w:rPr>
                <w:rFonts w:ascii="Calibri" w:hAnsi="Calibri" w:cs="Calibri"/>
                <w:b/>
                <w:bCs/>
                <w:color w:val="000000"/>
                <w:sz w:val="28"/>
                <w:szCs w:val="28"/>
                <w:rPrChange w:id="776" w:author="Jenny Marcela Garces Delgado" w:date="2020-04-25T18:21:00Z">
                  <w:rPr>
                    <w:rFonts w:ascii="Calibri" w:hAnsi="Calibri" w:cs="Calibri"/>
                    <w:b/>
                    <w:bCs/>
                    <w:noProof/>
                    <w:color w:val="000000"/>
                    <w:sz w:val="28"/>
                    <w:szCs w:val="28"/>
                  </w:rPr>
                </w:rPrChange>
              </w:rPr>
            </w:pPr>
            <w:r w:rsidRPr="008367E7">
              <w:rPr>
                <w:rFonts w:ascii="Calibri" w:hAnsi="Calibri" w:cs="Calibri"/>
                <w:b/>
                <w:bCs/>
                <w:color w:val="000000"/>
                <w:sz w:val="28"/>
                <w:szCs w:val="28"/>
                <w:rPrChange w:id="777" w:author="Jenny Marcela Garces Delgado" w:date="2020-04-25T18:21:00Z">
                  <w:rPr>
                    <w:rFonts w:ascii="Calibri" w:hAnsi="Calibri" w:cs="Calibri"/>
                    <w:b/>
                    <w:bCs/>
                    <w:noProof/>
                    <w:color w:val="000000"/>
                    <w:sz w:val="28"/>
                    <w:szCs w:val="28"/>
                  </w:rPr>
                </w:rPrChange>
              </w:rPr>
              <w:t>Ficha Técnica</w:t>
            </w:r>
          </w:p>
        </w:tc>
      </w:tr>
      <w:tr w:rsidR="006C68B8" w:rsidRPr="008367E7" w:rsidTr="006C68B8">
        <w:trPr>
          <w:trHeight w:val="3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Pr="008367E7" w:rsidRDefault="006C68B8">
            <w:pPr>
              <w:rPr>
                <w:rFonts w:ascii="Calibri" w:hAnsi="Calibri" w:cs="Calibri"/>
                <w:b/>
                <w:bCs/>
                <w:color w:val="000000"/>
                <w:rPrChange w:id="778" w:author="Jenny Marcela Garces Delgado" w:date="2020-04-25T18:21:00Z">
                  <w:rPr>
                    <w:rFonts w:ascii="Calibri" w:hAnsi="Calibri" w:cs="Calibri"/>
                    <w:b/>
                    <w:bCs/>
                    <w:noProof/>
                    <w:color w:val="000000"/>
                  </w:rPr>
                </w:rPrChange>
              </w:rPr>
            </w:pPr>
            <w:r w:rsidRPr="008367E7">
              <w:rPr>
                <w:rFonts w:ascii="Calibri" w:hAnsi="Calibri" w:cs="Calibri"/>
                <w:b/>
                <w:bCs/>
                <w:color w:val="000000"/>
                <w:rPrChange w:id="779" w:author="Jenny Marcela Garces Delgado" w:date="2020-04-25T18:21:00Z">
                  <w:rPr>
                    <w:rFonts w:ascii="Calibri" w:hAnsi="Calibri" w:cs="Calibri"/>
                    <w:b/>
                    <w:bCs/>
                    <w:noProof/>
                    <w:color w:val="000000"/>
                  </w:rPr>
                </w:rPrChange>
              </w:rPr>
              <w:t>Nombre de Producto</w:t>
            </w:r>
          </w:p>
        </w:tc>
        <w:tc>
          <w:tcPr>
            <w:tcW w:w="5043" w:type="dxa"/>
            <w:tcBorders>
              <w:top w:val="nil"/>
              <w:left w:val="nil"/>
              <w:bottom w:val="single" w:sz="4" w:space="0" w:color="auto"/>
              <w:right w:val="single" w:sz="4" w:space="0" w:color="auto"/>
            </w:tcBorders>
            <w:shd w:val="clear" w:color="auto" w:fill="auto"/>
            <w:noWrap/>
            <w:hideMark/>
          </w:tcPr>
          <w:p w:rsidR="006C68B8" w:rsidRPr="008367E7" w:rsidRDefault="006C68B8">
            <w:pPr>
              <w:rPr>
                <w:rFonts w:ascii="Calibri" w:hAnsi="Calibri" w:cs="Calibri"/>
                <w:color w:val="000000"/>
                <w:rPrChange w:id="780" w:author="Jenny Marcela Garces Delgado" w:date="2020-04-25T18:21:00Z">
                  <w:rPr>
                    <w:rFonts w:ascii="Calibri" w:hAnsi="Calibri" w:cs="Calibri"/>
                    <w:noProof/>
                    <w:color w:val="000000"/>
                  </w:rPr>
                </w:rPrChange>
              </w:rPr>
            </w:pPr>
            <w:r w:rsidRPr="008367E7">
              <w:rPr>
                <w:rFonts w:ascii="Calibri" w:hAnsi="Calibri" w:cs="Calibri"/>
                <w:color w:val="000000"/>
                <w:rPrChange w:id="781" w:author="Jenny Marcela Garces Delgado" w:date="2020-04-25T18:21:00Z">
                  <w:rPr>
                    <w:rFonts w:ascii="Calibri" w:hAnsi="Calibri" w:cs="Calibri"/>
                    <w:noProof/>
                    <w:color w:val="000000"/>
                  </w:rPr>
                </w:rPrChange>
              </w:rPr>
              <w:t>NLP Data</w:t>
            </w:r>
          </w:p>
        </w:tc>
      </w:tr>
      <w:tr w:rsidR="006C68B8" w:rsidRPr="008367E7" w:rsidTr="006C68B8">
        <w:trPr>
          <w:trHeight w:val="136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Pr="008367E7" w:rsidRDefault="006C68B8">
            <w:pPr>
              <w:rPr>
                <w:rFonts w:ascii="Calibri" w:hAnsi="Calibri" w:cs="Calibri"/>
                <w:b/>
                <w:bCs/>
                <w:color w:val="000000"/>
                <w:rPrChange w:id="782" w:author="Jenny Marcela Garces Delgado" w:date="2020-04-25T18:21:00Z">
                  <w:rPr>
                    <w:rFonts w:ascii="Calibri" w:hAnsi="Calibri" w:cs="Calibri"/>
                    <w:b/>
                    <w:bCs/>
                    <w:noProof/>
                    <w:color w:val="000000"/>
                  </w:rPr>
                </w:rPrChange>
              </w:rPr>
            </w:pPr>
            <w:r w:rsidRPr="008367E7">
              <w:rPr>
                <w:rFonts w:ascii="Calibri" w:hAnsi="Calibri" w:cs="Calibri"/>
                <w:b/>
                <w:bCs/>
                <w:color w:val="000000"/>
                <w:rPrChange w:id="783" w:author="Jenny Marcela Garces Delgado" w:date="2020-04-25T18:21:00Z">
                  <w:rPr>
                    <w:rFonts w:ascii="Calibri" w:hAnsi="Calibri" w:cs="Calibri"/>
                    <w:b/>
                    <w:bCs/>
                    <w:noProof/>
                    <w:color w:val="000000"/>
                  </w:rPr>
                </w:rPrChange>
              </w:rPr>
              <w:t>Descripción</w:t>
            </w:r>
          </w:p>
        </w:tc>
        <w:tc>
          <w:tcPr>
            <w:tcW w:w="5043" w:type="dxa"/>
            <w:tcBorders>
              <w:top w:val="nil"/>
              <w:left w:val="nil"/>
              <w:bottom w:val="single" w:sz="4" w:space="0" w:color="auto"/>
              <w:right w:val="single" w:sz="4" w:space="0" w:color="auto"/>
            </w:tcBorders>
            <w:shd w:val="clear" w:color="auto" w:fill="auto"/>
            <w:hideMark/>
          </w:tcPr>
          <w:p w:rsidR="006C68B8" w:rsidRPr="008367E7" w:rsidRDefault="006C68B8">
            <w:pPr>
              <w:rPr>
                <w:rFonts w:ascii="Calibri" w:hAnsi="Calibri" w:cs="Calibri"/>
                <w:color w:val="000000"/>
                <w:rPrChange w:id="784" w:author="Jenny Marcela Garces Delgado" w:date="2020-04-25T18:21:00Z">
                  <w:rPr>
                    <w:rFonts w:ascii="Calibri" w:hAnsi="Calibri" w:cs="Calibri"/>
                    <w:noProof/>
                    <w:color w:val="000000"/>
                  </w:rPr>
                </w:rPrChange>
              </w:rPr>
            </w:pPr>
            <w:r w:rsidRPr="008367E7">
              <w:rPr>
                <w:rFonts w:ascii="Calibri" w:hAnsi="Calibri" w:cs="Calibri"/>
                <w:color w:val="000000"/>
                <w:rPrChange w:id="785" w:author="Jenny Marcela Garces Delgado" w:date="2020-04-25T18:21:00Z">
                  <w:rPr>
                    <w:rFonts w:ascii="Calibri" w:hAnsi="Calibri" w:cs="Calibri"/>
                    <w:noProof/>
                    <w:color w:val="000000"/>
                  </w:rPr>
                </w:rPrChange>
              </w:rPr>
              <w:t>NLP DATA es un componente que integra las bases de datos no relacionales (mongo DB) y Python para la aplicación del procesamiento del lenguaje natural.</w:t>
            </w:r>
          </w:p>
        </w:tc>
      </w:tr>
      <w:tr w:rsidR="006C68B8" w:rsidRPr="008367E7" w:rsidTr="006C68B8">
        <w:trPr>
          <w:trHeight w:val="170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Pr="008367E7" w:rsidRDefault="006C68B8">
            <w:pPr>
              <w:rPr>
                <w:rFonts w:ascii="Calibri" w:hAnsi="Calibri" w:cs="Calibri"/>
                <w:b/>
                <w:bCs/>
                <w:color w:val="000000"/>
                <w:rPrChange w:id="786" w:author="Jenny Marcela Garces Delgado" w:date="2020-04-25T18:21:00Z">
                  <w:rPr>
                    <w:rFonts w:ascii="Calibri" w:hAnsi="Calibri" w:cs="Calibri"/>
                    <w:b/>
                    <w:bCs/>
                    <w:noProof/>
                    <w:color w:val="000000"/>
                  </w:rPr>
                </w:rPrChange>
              </w:rPr>
            </w:pPr>
            <w:r w:rsidRPr="008367E7">
              <w:rPr>
                <w:rFonts w:ascii="Calibri" w:hAnsi="Calibri" w:cs="Calibri"/>
                <w:b/>
                <w:bCs/>
                <w:color w:val="000000"/>
                <w:rPrChange w:id="787" w:author="Jenny Marcela Garces Delgado" w:date="2020-04-25T18:21:00Z">
                  <w:rPr>
                    <w:rFonts w:ascii="Calibri" w:hAnsi="Calibri" w:cs="Calibri"/>
                    <w:b/>
                    <w:bCs/>
                    <w:noProof/>
                    <w:color w:val="000000"/>
                  </w:rPr>
                </w:rPrChange>
              </w:rPr>
              <w:t>Requisitos</w:t>
            </w:r>
          </w:p>
        </w:tc>
        <w:tc>
          <w:tcPr>
            <w:tcW w:w="5043" w:type="dxa"/>
            <w:tcBorders>
              <w:top w:val="nil"/>
              <w:left w:val="nil"/>
              <w:bottom w:val="single" w:sz="4" w:space="0" w:color="auto"/>
              <w:right w:val="single" w:sz="4" w:space="0" w:color="auto"/>
            </w:tcBorders>
            <w:shd w:val="clear" w:color="auto" w:fill="auto"/>
            <w:hideMark/>
          </w:tcPr>
          <w:p w:rsidR="006C68B8" w:rsidRPr="008367E7" w:rsidRDefault="006C68B8">
            <w:pPr>
              <w:rPr>
                <w:rFonts w:ascii="Calibri" w:hAnsi="Calibri" w:cs="Calibri"/>
                <w:color w:val="000000"/>
                <w:rPrChange w:id="788" w:author="Jenny Marcela Garces Delgado" w:date="2020-04-25T18:21:00Z">
                  <w:rPr>
                    <w:rFonts w:ascii="Calibri" w:hAnsi="Calibri" w:cs="Calibri"/>
                    <w:noProof/>
                    <w:color w:val="000000"/>
                  </w:rPr>
                </w:rPrChange>
              </w:rPr>
            </w:pPr>
            <w:r w:rsidRPr="008367E7">
              <w:rPr>
                <w:rFonts w:ascii="Calibri" w:hAnsi="Calibri" w:cs="Calibri"/>
                <w:color w:val="000000"/>
                <w:rPrChange w:id="789" w:author="Jenny Marcela Garces Delgado" w:date="2020-04-25T18:21:00Z">
                  <w:rPr>
                    <w:rFonts w:ascii="Calibri" w:hAnsi="Calibri" w:cs="Calibri"/>
                    <w:noProof/>
                    <w:color w:val="000000"/>
                  </w:rPr>
                </w:rPrChange>
              </w:rPr>
              <w:t>Instalación de Python superior a 2.7</w:t>
            </w:r>
            <w:proofErr w:type="gramStart"/>
            <w:r w:rsidRPr="008367E7">
              <w:rPr>
                <w:rFonts w:ascii="Calibri" w:hAnsi="Calibri" w:cs="Calibri"/>
                <w:color w:val="000000"/>
                <w:rPrChange w:id="790" w:author="Jenny Marcela Garces Delgado" w:date="2020-04-25T18:21:00Z">
                  <w:rPr>
                    <w:rFonts w:ascii="Calibri" w:hAnsi="Calibri" w:cs="Calibri"/>
                    <w:noProof/>
                    <w:color w:val="000000"/>
                  </w:rPr>
                </w:rPrChange>
              </w:rPr>
              <w:t xml:space="preserve">;  </w:t>
            </w:r>
            <w:proofErr w:type="spellStart"/>
            <w:r w:rsidRPr="008367E7">
              <w:rPr>
                <w:rFonts w:ascii="Calibri" w:hAnsi="Calibri" w:cs="Calibri"/>
                <w:color w:val="000000"/>
                <w:rPrChange w:id="791" w:author="Jenny Marcela Garces Delgado" w:date="2020-04-25T18:21:00Z">
                  <w:rPr>
                    <w:rFonts w:ascii="Calibri" w:hAnsi="Calibri" w:cs="Calibri"/>
                    <w:noProof/>
                    <w:color w:val="000000"/>
                  </w:rPr>
                </w:rPrChange>
              </w:rPr>
              <w:t>Instalacion</w:t>
            </w:r>
            <w:proofErr w:type="spellEnd"/>
            <w:proofErr w:type="gramEnd"/>
            <w:r w:rsidRPr="008367E7">
              <w:rPr>
                <w:rFonts w:ascii="Calibri" w:hAnsi="Calibri" w:cs="Calibri"/>
                <w:color w:val="000000"/>
                <w:rPrChange w:id="792" w:author="Jenny Marcela Garces Delgado" w:date="2020-04-25T18:21:00Z">
                  <w:rPr>
                    <w:rFonts w:ascii="Calibri" w:hAnsi="Calibri" w:cs="Calibri"/>
                    <w:noProof/>
                    <w:color w:val="000000"/>
                  </w:rPr>
                </w:rPrChange>
              </w:rPr>
              <w:t xml:space="preserve"> de la librería </w:t>
            </w:r>
            <w:proofErr w:type="spellStart"/>
            <w:r w:rsidRPr="008367E7">
              <w:rPr>
                <w:rFonts w:ascii="Calibri" w:hAnsi="Calibri" w:cs="Calibri"/>
                <w:color w:val="000000"/>
                <w:rPrChange w:id="793" w:author="Jenny Marcela Garces Delgado" w:date="2020-04-25T18:21:00Z">
                  <w:rPr>
                    <w:rFonts w:ascii="Calibri" w:hAnsi="Calibri" w:cs="Calibri"/>
                    <w:noProof/>
                    <w:color w:val="000000"/>
                  </w:rPr>
                </w:rPrChange>
              </w:rPr>
              <w:t>pymongo</w:t>
            </w:r>
            <w:proofErr w:type="spellEnd"/>
            <w:r w:rsidRPr="008367E7">
              <w:rPr>
                <w:rFonts w:ascii="Calibri" w:hAnsi="Calibri" w:cs="Calibri"/>
                <w:color w:val="000000"/>
                <w:rPrChange w:id="794" w:author="Jenny Marcela Garces Delgado" w:date="2020-04-25T18:21:00Z">
                  <w:rPr>
                    <w:rFonts w:ascii="Calibri" w:hAnsi="Calibri" w:cs="Calibri"/>
                    <w:noProof/>
                    <w:color w:val="000000"/>
                  </w:rPr>
                </w:rPrChange>
              </w:rPr>
              <w:t xml:space="preserve"> en </w:t>
            </w:r>
            <w:proofErr w:type="spellStart"/>
            <w:r w:rsidRPr="008367E7">
              <w:rPr>
                <w:rFonts w:ascii="Calibri" w:hAnsi="Calibri" w:cs="Calibri"/>
                <w:color w:val="000000"/>
                <w:rPrChange w:id="795" w:author="Jenny Marcela Garces Delgado" w:date="2020-04-25T18:21:00Z">
                  <w:rPr>
                    <w:rFonts w:ascii="Calibri" w:hAnsi="Calibri" w:cs="Calibri"/>
                    <w:noProof/>
                    <w:color w:val="000000"/>
                  </w:rPr>
                </w:rPrChange>
              </w:rPr>
              <w:t>python</w:t>
            </w:r>
            <w:proofErr w:type="spellEnd"/>
            <w:r w:rsidRPr="008367E7">
              <w:rPr>
                <w:rFonts w:ascii="Calibri" w:hAnsi="Calibri" w:cs="Calibri"/>
                <w:color w:val="000000"/>
                <w:rPrChange w:id="796" w:author="Jenny Marcela Garces Delgado" w:date="2020-04-25T18:21:00Z">
                  <w:rPr>
                    <w:rFonts w:ascii="Calibri" w:hAnsi="Calibri" w:cs="Calibri"/>
                    <w:noProof/>
                    <w:color w:val="000000"/>
                  </w:rPr>
                </w:rPrChange>
              </w:rPr>
              <w:t xml:space="preserve">, en su defecto el software de Anaconda con </w:t>
            </w:r>
            <w:proofErr w:type="spellStart"/>
            <w:r w:rsidRPr="008367E7">
              <w:rPr>
                <w:rFonts w:ascii="Calibri" w:hAnsi="Calibri" w:cs="Calibri"/>
                <w:color w:val="000000"/>
                <w:rPrChange w:id="797" w:author="Jenny Marcela Garces Delgado" w:date="2020-04-25T18:21:00Z">
                  <w:rPr>
                    <w:rFonts w:ascii="Calibri" w:hAnsi="Calibri" w:cs="Calibri"/>
                    <w:noProof/>
                    <w:color w:val="000000"/>
                  </w:rPr>
                </w:rPrChange>
              </w:rPr>
              <w:t>Jupyter</w:t>
            </w:r>
            <w:proofErr w:type="spellEnd"/>
            <w:r w:rsidRPr="008367E7">
              <w:rPr>
                <w:rFonts w:ascii="Calibri" w:hAnsi="Calibri" w:cs="Calibri"/>
                <w:color w:val="000000"/>
                <w:rPrChange w:id="798" w:author="Jenny Marcela Garces Delgado" w:date="2020-04-25T18:21:00Z">
                  <w:rPr>
                    <w:rFonts w:ascii="Calibri" w:hAnsi="Calibri" w:cs="Calibri"/>
                    <w:noProof/>
                    <w:color w:val="000000"/>
                  </w:rPr>
                </w:rPrChange>
              </w:rPr>
              <w:t xml:space="preserve">;   En algunos casos la </w:t>
            </w:r>
            <w:del w:id="799" w:author="Jenny Marcela Garces Delgado" w:date="2020-04-25T18:22:00Z">
              <w:r w:rsidRPr="008367E7" w:rsidDel="008367E7">
                <w:rPr>
                  <w:rFonts w:ascii="Calibri" w:hAnsi="Calibri" w:cs="Calibri"/>
                  <w:color w:val="000000"/>
                  <w:rPrChange w:id="800" w:author="Jenny Marcela Garces Delgado" w:date="2020-04-25T18:21:00Z">
                    <w:rPr>
                      <w:rFonts w:ascii="Calibri" w:hAnsi="Calibri" w:cs="Calibri"/>
                      <w:noProof/>
                      <w:color w:val="000000"/>
                    </w:rPr>
                  </w:rPrChange>
                </w:rPr>
                <w:delText>instalacion</w:delText>
              </w:r>
            </w:del>
            <w:ins w:id="801" w:author="Jenny Marcela Garces Delgado" w:date="2020-04-25T18:22:00Z">
              <w:r w:rsidR="008367E7" w:rsidRPr="008367E7">
                <w:rPr>
                  <w:rFonts w:ascii="Calibri" w:hAnsi="Calibri" w:cs="Calibri"/>
                  <w:color w:val="000000"/>
                </w:rPr>
                <w:t>instalación</w:t>
              </w:r>
            </w:ins>
            <w:r w:rsidRPr="008367E7">
              <w:rPr>
                <w:rFonts w:ascii="Calibri" w:hAnsi="Calibri" w:cs="Calibri"/>
                <w:color w:val="000000"/>
                <w:rPrChange w:id="802" w:author="Jenny Marcela Garces Delgado" w:date="2020-04-25T18:21:00Z">
                  <w:rPr>
                    <w:rFonts w:ascii="Calibri" w:hAnsi="Calibri" w:cs="Calibri"/>
                    <w:noProof/>
                    <w:color w:val="000000"/>
                  </w:rPr>
                </w:rPrChange>
              </w:rPr>
              <w:t xml:space="preserve"> de </w:t>
            </w:r>
            <w:proofErr w:type="spellStart"/>
            <w:r w:rsidRPr="008367E7">
              <w:rPr>
                <w:rFonts w:ascii="Calibri" w:hAnsi="Calibri" w:cs="Calibri"/>
                <w:color w:val="000000"/>
                <w:rPrChange w:id="803" w:author="Jenny Marcela Garces Delgado" w:date="2020-04-25T18:21:00Z">
                  <w:rPr>
                    <w:rFonts w:ascii="Calibri" w:hAnsi="Calibri" w:cs="Calibri"/>
                    <w:noProof/>
                    <w:color w:val="000000"/>
                  </w:rPr>
                </w:rPrChange>
              </w:rPr>
              <w:t>mongodb</w:t>
            </w:r>
            <w:proofErr w:type="spellEnd"/>
            <w:r w:rsidRPr="008367E7">
              <w:rPr>
                <w:rFonts w:ascii="Calibri" w:hAnsi="Calibri" w:cs="Calibri"/>
                <w:color w:val="000000"/>
                <w:rPrChange w:id="804" w:author="Jenny Marcela Garces Delgado" w:date="2020-04-25T18:21:00Z">
                  <w:rPr>
                    <w:rFonts w:ascii="Calibri" w:hAnsi="Calibri" w:cs="Calibri"/>
                    <w:noProof/>
                    <w:color w:val="000000"/>
                  </w:rPr>
                </w:rPrChange>
              </w:rPr>
              <w:t>(Herramienta avanzada)</w:t>
            </w:r>
          </w:p>
        </w:tc>
      </w:tr>
      <w:tr w:rsidR="006C68B8" w:rsidRPr="008367E7" w:rsidTr="006C68B8">
        <w:trPr>
          <w:trHeight w:val="10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Pr="008367E7" w:rsidRDefault="006C68B8">
            <w:pPr>
              <w:rPr>
                <w:rFonts w:ascii="Calibri" w:hAnsi="Calibri" w:cs="Calibri"/>
                <w:b/>
                <w:bCs/>
                <w:color w:val="000000"/>
                <w:rPrChange w:id="805" w:author="Jenny Marcela Garces Delgado" w:date="2020-04-25T18:21:00Z">
                  <w:rPr>
                    <w:rFonts w:ascii="Calibri" w:hAnsi="Calibri" w:cs="Calibri"/>
                    <w:b/>
                    <w:bCs/>
                    <w:noProof/>
                    <w:color w:val="000000"/>
                  </w:rPr>
                </w:rPrChange>
              </w:rPr>
            </w:pPr>
            <w:r w:rsidRPr="008367E7">
              <w:rPr>
                <w:rFonts w:ascii="Calibri" w:hAnsi="Calibri" w:cs="Calibri"/>
                <w:b/>
                <w:bCs/>
                <w:color w:val="000000"/>
                <w:rPrChange w:id="806" w:author="Jenny Marcela Garces Delgado" w:date="2020-04-25T18:21:00Z">
                  <w:rPr>
                    <w:rFonts w:ascii="Calibri" w:hAnsi="Calibri" w:cs="Calibri"/>
                    <w:b/>
                    <w:bCs/>
                    <w:noProof/>
                    <w:color w:val="000000"/>
                  </w:rPr>
                </w:rPrChange>
              </w:rPr>
              <w:lastRenderedPageBreak/>
              <w:t>Condiciones de uso</w:t>
            </w:r>
          </w:p>
        </w:tc>
        <w:tc>
          <w:tcPr>
            <w:tcW w:w="5043" w:type="dxa"/>
            <w:tcBorders>
              <w:top w:val="nil"/>
              <w:left w:val="nil"/>
              <w:bottom w:val="single" w:sz="4" w:space="0" w:color="auto"/>
              <w:right w:val="single" w:sz="4" w:space="0" w:color="auto"/>
            </w:tcBorders>
            <w:shd w:val="clear" w:color="auto" w:fill="auto"/>
            <w:hideMark/>
          </w:tcPr>
          <w:p w:rsidR="006C68B8" w:rsidRPr="008367E7" w:rsidRDefault="006C68B8">
            <w:pPr>
              <w:rPr>
                <w:rFonts w:ascii="Calibri" w:hAnsi="Calibri" w:cs="Calibri"/>
                <w:color w:val="000000"/>
                <w:rPrChange w:id="807" w:author="Jenny Marcela Garces Delgado" w:date="2020-04-25T18:21:00Z">
                  <w:rPr>
                    <w:rFonts w:ascii="Calibri" w:hAnsi="Calibri" w:cs="Calibri"/>
                    <w:noProof/>
                    <w:color w:val="000000"/>
                  </w:rPr>
                </w:rPrChange>
              </w:rPr>
            </w:pPr>
            <w:r w:rsidRPr="008367E7">
              <w:rPr>
                <w:rFonts w:ascii="Calibri" w:hAnsi="Calibri" w:cs="Calibri"/>
                <w:color w:val="000000"/>
                <w:rPrChange w:id="808" w:author="Jenny Marcela Garces Delgado" w:date="2020-04-25T18:21:00Z">
                  <w:rPr>
                    <w:rFonts w:ascii="Calibri" w:hAnsi="Calibri" w:cs="Calibri"/>
                    <w:noProof/>
                    <w:color w:val="000000"/>
                  </w:rPr>
                </w:rPrChange>
              </w:rPr>
              <w:t xml:space="preserve">El </w:t>
            </w:r>
            <w:proofErr w:type="spellStart"/>
            <w:r w:rsidRPr="008367E7">
              <w:rPr>
                <w:rFonts w:ascii="Calibri" w:hAnsi="Calibri" w:cs="Calibri"/>
                <w:color w:val="000000"/>
                <w:rPrChange w:id="809" w:author="Jenny Marcela Garces Delgado" w:date="2020-04-25T18:21:00Z">
                  <w:rPr>
                    <w:rFonts w:ascii="Calibri" w:hAnsi="Calibri" w:cs="Calibri"/>
                    <w:noProof/>
                    <w:color w:val="000000"/>
                  </w:rPr>
                </w:rPrChange>
              </w:rPr>
              <w:t>codigo</w:t>
            </w:r>
            <w:proofErr w:type="spellEnd"/>
            <w:r w:rsidRPr="008367E7">
              <w:rPr>
                <w:rFonts w:ascii="Calibri" w:hAnsi="Calibri" w:cs="Calibri"/>
                <w:color w:val="000000"/>
                <w:rPrChange w:id="810" w:author="Jenny Marcela Garces Delgado" w:date="2020-04-25T18:21:00Z">
                  <w:rPr>
                    <w:rFonts w:ascii="Calibri" w:hAnsi="Calibri" w:cs="Calibri"/>
                    <w:noProof/>
                    <w:color w:val="000000"/>
                  </w:rPr>
                </w:rPrChange>
              </w:rPr>
              <w:t xml:space="preserve"> fuente no </w:t>
            </w:r>
            <w:proofErr w:type="spellStart"/>
            <w:r w:rsidRPr="008367E7">
              <w:rPr>
                <w:rFonts w:ascii="Calibri" w:hAnsi="Calibri" w:cs="Calibri"/>
                <w:color w:val="000000"/>
                <w:rPrChange w:id="811" w:author="Jenny Marcela Garces Delgado" w:date="2020-04-25T18:21:00Z">
                  <w:rPr>
                    <w:rFonts w:ascii="Calibri" w:hAnsi="Calibri" w:cs="Calibri"/>
                    <w:noProof/>
                    <w:color w:val="000000"/>
                  </w:rPr>
                </w:rPrChange>
              </w:rPr>
              <w:t>podra</w:t>
            </w:r>
            <w:proofErr w:type="spellEnd"/>
            <w:r w:rsidRPr="008367E7">
              <w:rPr>
                <w:rFonts w:ascii="Calibri" w:hAnsi="Calibri" w:cs="Calibri"/>
                <w:color w:val="000000"/>
                <w:rPrChange w:id="812" w:author="Jenny Marcela Garces Delgado" w:date="2020-04-25T18:21:00Z">
                  <w:rPr>
                    <w:rFonts w:ascii="Calibri" w:hAnsi="Calibri" w:cs="Calibri"/>
                    <w:noProof/>
                    <w:color w:val="000000"/>
                  </w:rPr>
                </w:rPrChange>
              </w:rPr>
              <w:t xml:space="preserve"> ser alterado, de lo contrario el componente no funcionara </w:t>
            </w:r>
            <w:del w:id="813" w:author="Jenny Marcela Garces Delgado" w:date="2020-04-25T18:23:00Z">
              <w:r w:rsidRPr="008367E7" w:rsidDel="008367E7">
                <w:rPr>
                  <w:rFonts w:ascii="Calibri" w:hAnsi="Calibri" w:cs="Calibri"/>
                  <w:color w:val="000000"/>
                  <w:rPrChange w:id="814" w:author="Jenny Marcela Garces Delgado" w:date="2020-04-25T18:21:00Z">
                    <w:rPr>
                      <w:rFonts w:ascii="Calibri" w:hAnsi="Calibri" w:cs="Calibri"/>
                      <w:noProof/>
                      <w:color w:val="000000"/>
                    </w:rPr>
                  </w:rPrChange>
                </w:rPr>
                <w:delText>de acuerdo a</w:delText>
              </w:r>
            </w:del>
            <w:ins w:id="815" w:author="Jenny Marcela Garces Delgado" w:date="2020-04-25T18:23:00Z">
              <w:r w:rsidR="008367E7" w:rsidRPr="008367E7">
                <w:rPr>
                  <w:rFonts w:ascii="Calibri" w:hAnsi="Calibri" w:cs="Calibri"/>
                  <w:color w:val="000000"/>
                </w:rPr>
                <w:t>de acuerdo con</w:t>
              </w:r>
            </w:ins>
            <w:r w:rsidRPr="008367E7">
              <w:rPr>
                <w:rFonts w:ascii="Calibri" w:hAnsi="Calibri" w:cs="Calibri"/>
                <w:color w:val="000000"/>
                <w:rPrChange w:id="816" w:author="Jenny Marcela Garces Delgado" w:date="2020-04-25T18:21:00Z">
                  <w:rPr>
                    <w:rFonts w:ascii="Calibri" w:hAnsi="Calibri" w:cs="Calibri"/>
                    <w:noProof/>
                    <w:color w:val="000000"/>
                  </w:rPr>
                </w:rPrChange>
              </w:rPr>
              <w:t xml:space="preserve"> lo establecido.</w:t>
            </w:r>
          </w:p>
        </w:tc>
      </w:tr>
      <w:tr w:rsidR="006C68B8" w:rsidRPr="008367E7" w:rsidTr="006C68B8">
        <w:trPr>
          <w:trHeight w:val="3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Pr="008367E7" w:rsidRDefault="006C68B8">
            <w:pPr>
              <w:rPr>
                <w:rFonts w:ascii="Calibri" w:hAnsi="Calibri" w:cs="Calibri"/>
                <w:b/>
                <w:bCs/>
                <w:color w:val="000000"/>
                <w:rPrChange w:id="817" w:author="Jenny Marcela Garces Delgado" w:date="2020-04-25T18:21:00Z">
                  <w:rPr>
                    <w:rFonts w:ascii="Calibri" w:hAnsi="Calibri" w:cs="Calibri"/>
                    <w:b/>
                    <w:bCs/>
                    <w:noProof/>
                    <w:color w:val="000000"/>
                  </w:rPr>
                </w:rPrChange>
              </w:rPr>
            </w:pPr>
            <w:r w:rsidRPr="008367E7">
              <w:rPr>
                <w:rFonts w:ascii="Calibri" w:hAnsi="Calibri" w:cs="Calibri"/>
                <w:b/>
                <w:bCs/>
                <w:color w:val="000000"/>
                <w:rPrChange w:id="818" w:author="Jenny Marcela Garces Delgado" w:date="2020-04-25T18:21:00Z">
                  <w:rPr>
                    <w:rFonts w:ascii="Calibri" w:hAnsi="Calibri" w:cs="Calibri"/>
                    <w:b/>
                    <w:bCs/>
                    <w:noProof/>
                    <w:color w:val="000000"/>
                  </w:rPr>
                </w:rPrChange>
              </w:rPr>
              <w:t>Imagen</w:t>
            </w:r>
          </w:p>
        </w:tc>
        <w:tc>
          <w:tcPr>
            <w:tcW w:w="5043" w:type="dxa"/>
            <w:tcBorders>
              <w:top w:val="nil"/>
              <w:left w:val="nil"/>
              <w:bottom w:val="single" w:sz="4" w:space="0" w:color="auto"/>
              <w:right w:val="single" w:sz="4" w:space="0" w:color="auto"/>
            </w:tcBorders>
            <w:shd w:val="clear" w:color="auto" w:fill="auto"/>
            <w:noWrap/>
            <w:hideMark/>
          </w:tcPr>
          <w:p w:rsidR="006C68B8" w:rsidRPr="008367E7" w:rsidRDefault="006C68B8">
            <w:pPr>
              <w:rPr>
                <w:rFonts w:ascii="Calibri" w:hAnsi="Calibri" w:cs="Calibri"/>
                <w:color w:val="000000"/>
                <w:rPrChange w:id="819" w:author="Jenny Marcela Garces Delgado" w:date="2020-04-25T18:21:00Z">
                  <w:rPr>
                    <w:rFonts w:ascii="Calibri" w:hAnsi="Calibri" w:cs="Calibri"/>
                    <w:noProof/>
                    <w:color w:val="000000"/>
                  </w:rPr>
                </w:rPrChange>
              </w:rPr>
            </w:pPr>
            <w:r w:rsidRPr="008367E7">
              <w:rPr>
                <w:rFonts w:ascii="Calibri" w:hAnsi="Calibri" w:cs="Calibri"/>
                <w:color w:val="000000"/>
                <w:rPrChange w:id="820" w:author="Jenny Marcela Garces Delgado" w:date="2020-04-25T18:21:00Z">
                  <w:rPr>
                    <w:rFonts w:ascii="Calibri" w:hAnsi="Calibri" w:cs="Calibri"/>
                    <w:noProof/>
                    <w:color w:val="000000"/>
                  </w:rPr>
                </w:rPrChange>
              </w:rPr>
              <w:t>N/A</w:t>
            </w:r>
          </w:p>
        </w:tc>
      </w:tr>
      <w:tr w:rsidR="006C68B8" w:rsidRPr="008367E7" w:rsidTr="006C68B8">
        <w:trPr>
          <w:trHeight w:val="3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Pr="008367E7" w:rsidRDefault="006C68B8">
            <w:pPr>
              <w:rPr>
                <w:rFonts w:ascii="Calibri" w:hAnsi="Calibri" w:cs="Calibri"/>
                <w:b/>
                <w:bCs/>
                <w:color w:val="000000"/>
                <w:rPrChange w:id="821" w:author="Jenny Marcela Garces Delgado" w:date="2020-04-25T18:21:00Z">
                  <w:rPr>
                    <w:rFonts w:ascii="Calibri" w:hAnsi="Calibri" w:cs="Calibri"/>
                    <w:b/>
                    <w:bCs/>
                    <w:noProof/>
                    <w:color w:val="000000"/>
                  </w:rPr>
                </w:rPrChange>
              </w:rPr>
            </w:pPr>
            <w:r w:rsidRPr="008367E7">
              <w:rPr>
                <w:rFonts w:ascii="Calibri" w:hAnsi="Calibri" w:cs="Calibri"/>
                <w:b/>
                <w:bCs/>
                <w:color w:val="000000"/>
                <w:rPrChange w:id="822" w:author="Jenny Marcela Garces Delgado" w:date="2020-04-25T18:21:00Z">
                  <w:rPr>
                    <w:rFonts w:ascii="Calibri" w:hAnsi="Calibri" w:cs="Calibri"/>
                    <w:b/>
                    <w:bCs/>
                    <w:noProof/>
                    <w:color w:val="000000"/>
                  </w:rPr>
                </w:rPrChange>
              </w:rPr>
              <w:t>Información adicional</w:t>
            </w:r>
          </w:p>
        </w:tc>
        <w:tc>
          <w:tcPr>
            <w:tcW w:w="5043" w:type="dxa"/>
            <w:tcBorders>
              <w:top w:val="nil"/>
              <w:left w:val="nil"/>
              <w:bottom w:val="single" w:sz="4" w:space="0" w:color="auto"/>
              <w:right w:val="single" w:sz="4" w:space="0" w:color="auto"/>
            </w:tcBorders>
            <w:shd w:val="clear" w:color="auto" w:fill="auto"/>
            <w:noWrap/>
            <w:hideMark/>
          </w:tcPr>
          <w:p w:rsidR="006C68B8" w:rsidRPr="008367E7" w:rsidRDefault="006C68B8">
            <w:pPr>
              <w:rPr>
                <w:rFonts w:ascii="Calibri" w:hAnsi="Calibri" w:cs="Calibri"/>
                <w:color w:val="000000"/>
                <w:rPrChange w:id="823" w:author="Jenny Marcela Garces Delgado" w:date="2020-04-25T18:21:00Z">
                  <w:rPr>
                    <w:rFonts w:ascii="Calibri" w:hAnsi="Calibri" w:cs="Calibri"/>
                    <w:noProof/>
                    <w:color w:val="000000"/>
                  </w:rPr>
                </w:rPrChange>
              </w:rPr>
            </w:pPr>
            <w:r w:rsidRPr="008367E7">
              <w:rPr>
                <w:rFonts w:ascii="Calibri" w:hAnsi="Calibri" w:cs="Calibri"/>
                <w:color w:val="000000"/>
                <w:rPrChange w:id="824" w:author="Jenny Marcela Garces Delgado" w:date="2020-04-25T18:21:00Z">
                  <w:rPr>
                    <w:rFonts w:ascii="Calibri" w:hAnsi="Calibri" w:cs="Calibri"/>
                    <w:noProof/>
                    <w:color w:val="000000"/>
                  </w:rPr>
                </w:rPrChange>
              </w:rPr>
              <w:t>Para su correcto uso consulte el manual.</w:t>
            </w:r>
          </w:p>
        </w:tc>
      </w:tr>
      <w:tr w:rsidR="006C68B8" w:rsidRPr="008367E7" w:rsidTr="006C68B8">
        <w:trPr>
          <w:trHeight w:val="34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Pr="008367E7" w:rsidRDefault="006C68B8">
            <w:pPr>
              <w:rPr>
                <w:rFonts w:ascii="Calibri" w:hAnsi="Calibri" w:cs="Calibri"/>
                <w:b/>
                <w:bCs/>
                <w:color w:val="000000"/>
                <w:rPrChange w:id="825" w:author="Jenny Marcela Garces Delgado" w:date="2020-04-25T18:21:00Z">
                  <w:rPr>
                    <w:rFonts w:ascii="Calibri" w:hAnsi="Calibri" w:cs="Calibri"/>
                    <w:b/>
                    <w:bCs/>
                    <w:noProof/>
                    <w:color w:val="000000"/>
                  </w:rPr>
                </w:rPrChange>
              </w:rPr>
            </w:pPr>
            <w:r w:rsidRPr="008367E7">
              <w:rPr>
                <w:rFonts w:ascii="Calibri" w:hAnsi="Calibri" w:cs="Calibri"/>
                <w:b/>
                <w:bCs/>
                <w:color w:val="000000"/>
                <w:rPrChange w:id="826" w:author="Jenny Marcela Garces Delgado" w:date="2020-04-25T18:21:00Z">
                  <w:rPr>
                    <w:rFonts w:ascii="Calibri" w:hAnsi="Calibri" w:cs="Calibri"/>
                    <w:b/>
                    <w:bCs/>
                    <w:noProof/>
                    <w:color w:val="000000"/>
                  </w:rPr>
                </w:rPrChange>
              </w:rPr>
              <w:t>Licenciamiento</w:t>
            </w:r>
          </w:p>
        </w:tc>
        <w:tc>
          <w:tcPr>
            <w:tcW w:w="5043" w:type="dxa"/>
            <w:tcBorders>
              <w:top w:val="nil"/>
              <w:left w:val="nil"/>
              <w:bottom w:val="single" w:sz="4" w:space="0" w:color="auto"/>
              <w:right w:val="single" w:sz="4" w:space="0" w:color="auto"/>
            </w:tcBorders>
            <w:shd w:val="clear" w:color="auto" w:fill="auto"/>
            <w:hideMark/>
          </w:tcPr>
          <w:p w:rsidR="006C68B8" w:rsidRPr="008367E7" w:rsidRDefault="006C68B8">
            <w:pPr>
              <w:rPr>
                <w:rFonts w:ascii="Calibri" w:hAnsi="Calibri" w:cs="Calibri"/>
                <w:color w:val="000000"/>
                <w:rPrChange w:id="827" w:author="Jenny Marcela Garces Delgado" w:date="2020-04-25T18:21:00Z">
                  <w:rPr>
                    <w:rFonts w:ascii="Calibri" w:hAnsi="Calibri" w:cs="Calibri"/>
                    <w:noProof/>
                    <w:color w:val="000000"/>
                  </w:rPr>
                </w:rPrChange>
              </w:rPr>
            </w:pPr>
            <w:r w:rsidRPr="008367E7">
              <w:rPr>
                <w:rFonts w:ascii="Calibri" w:hAnsi="Calibri" w:cs="Calibri"/>
                <w:color w:val="000000"/>
                <w:rPrChange w:id="828" w:author="Jenny Marcela Garces Delgado" w:date="2020-04-25T18:21:00Z">
                  <w:rPr>
                    <w:rFonts w:ascii="Calibri" w:hAnsi="Calibri" w:cs="Calibri"/>
                    <w:noProof/>
                    <w:color w:val="000000"/>
                  </w:rPr>
                </w:rPrChange>
              </w:rPr>
              <w:t xml:space="preserve">GNU </w:t>
            </w:r>
            <w:proofErr w:type="gramStart"/>
            <w:r w:rsidRPr="008367E7">
              <w:rPr>
                <w:rFonts w:ascii="Calibri" w:hAnsi="Calibri" w:cs="Calibri"/>
                <w:color w:val="000000"/>
                <w:rPrChange w:id="829" w:author="Jenny Marcela Garces Delgado" w:date="2020-04-25T18:21:00Z">
                  <w:rPr>
                    <w:rFonts w:ascii="Calibri" w:hAnsi="Calibri" w:cs="Calibri"/>
                    <w:noProof/>
                    <w:color w:val="000000"/>
                  </w:rPr>
                </w:rPrChange>
              </w:rPr>
              <w:t>GPL :</w:t>
            </w:r>
            <w:proofErr w:type="gramEnd"/>
            <w:r w:rsidRPr="008367E7">
              <w:rPr>
                <w:rFonts w:ascii="Calibri" w:hAnsi="Calibri" w:cs="Calibri"/>
                <w:color w:val="000000"/>
                <w:rPrChange w:id="830" w:author="Jenny Marcela Garces Delgado" w:date="2020-04-25T18:21:00Z">
                  <w:rPr>
                    <w:rFonts w:ascii="Calibri" w:hAnsi="Calibri" w:cs="Calibri"/>
                    <w:noProof/>
                    <w:color w:val="000000"/>
                  </w:rPr>
                </w:rPrChange>
              </w:rPr>
              <w:t xml:space="preserve"> Libre, abierta y gratuita</w:t>
            </w:r>
          </w:p>
        </w:tc>
      </w:tr>
      <w:tr w:rsidR="006C68B8" w:rsidRPr="008367E7" w:rsidTr="006C68B8">
        <w:trPr>
          <w:trHeight w:val="102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Pr="008367E7" w:rsidRDefault="006C68B8">
            <w:pPr>
              <w:rPr>
                <w:rFonts w:ascii="Calibri" w:hAnsi="Calibri" w:cs="Calibri"/>
                <w:b/>
                <w:bCs/>
                <w:color w:val="000000"/>
                <w:rPrChange w:id="831" w:author="Jenny Marcela Garces Delgado" w:date="2020-04-25T18:21:00Z">
                  <w:rPr>
                    <w:rFonts w:ascii="Calibri" w:hAnsi="Calibri" w:cs="Calibri"/>
                    <w:b/>
                    <w:bCs/>
                    <w:noProof/>
                    <w:color w:val="000000"/>
                  </w:rPr>
                </w:rPrChange>
              </w:rPr>
            </w:pPr>
            <w:r w:rsidRPr="008367E7">
              <w:rPr>
                <w:rFonts w:ascii="Calibri" w:hAnsi="Calibri" w:cs="Calibri"/>
                <w:b/>
                <w:bCs/>
                <w:color w:val="000000"/>
                <w:rPrChange w:id="832" w:author="Jenny Marcela Garces Delgado" w:date="2020-04-25T18:21:00Z">
                  <w:rPr>
                    <w:rFonts w:ascii="Calibri" w:hAnsi="Calibri" w:cs="Calibri"/>
                    <w:b/>
                    <w:bCs/>
                    <w:noProof/>
                    <w:color w:val="000000"/>
                  </w:rPr>
                </w:rPrChange>
              </w:rPr>
              <w:t>Presentación</w:t>
            </w:r>
          </w:p>
        </w:tc>
        <w:tc>
          <w:tcPr>
            <w:tcW w:w="5043" w:type="dxa"/>
            <w:tcBorders>
              <w:top w:val="nil"/>
              <w:left w:val="nil"/>
              <w:bottom w:val="single" w:sz="4" w:space="0" w:color="auto"/>
              <w:right w:val="single" w:sz="4" w:space="0" w:color="auto"/>
            </w:tcBorders>
            <w:shd w:val="clear" w:color="auto" w:fill="auto"/>
            <w:hideMark/>
          </w:tcPr>
          <w:p w:rsidR="006C68B8" w:rsidRPr="008367E7" w:rsidRDefault="006C68B8">
            <w:pPr>
              <w:rPr>
                <w:rFonts w:ascii="Calibri" w:hAnsi="Calibri" w:cs="Calibri"/>
                <w:color w:val="000000"/>
                <w:rPrChange w:id="833" w:author="Jenny Marcela Garces Delgado" w:date="2020-04-25T18:21:00Z">
                  <w:rPr>
                    <w:rFonts w:ascii="Calibri" w:hAnsi="Calibri" w:cs="Calibri"/>
                    <w:noProof/>
                    <w:color w:val="000000"/>
                  </w:rPr>
                </w:rPrChange>
              </w:rPr>
            </w:pPr>
            <w:r w:rsidRPr="008367E7">
              <w:rPr>
                <w:rFonts w:ascii="Calibri" w:hAnsi="Calibri" w:cs="Calibri"/>
                <w:color w:val="000000"/>
                <w:rPrChange w:id="834" w:author="Jenny Marcela Garces Delgado" w:date="2020-04-25T18:21:00Z">
                  <w:rPr>
                    <w:rFonts w:ascii="Calibri" w:hAnsi="Calibri" w:cs="Calibri"/>
                    <w:noProof/>
                    <w:color w:val="000000"/>
                  </w:rPr>
                </w:rPrChange>
              </w:rPr>
              <w:t>Se presenta como un archivo .PY el cual puede consumirse dependiendo de los requerimientos</w:t>
            </w:r>
          </w:p>
        </w:tc>
      </w:tr>
      <w:tr w:rsidR="006C68B8" w:rsidRPr="008367E7" w:rsidTr="006C68B8">
        <w:trPr>
          <w:trHeight w:val="340"/>
        </w:trPr>
        <w:tc>
          <w:tcPr>
            <w:tcW w:w="2517" w:type="dxa"/>
            <w:tcBorders>
              <w:top w:val="nil"/>
              <w:left w:val="single" w:sz="4" w:space="0" w:color="auto"/>
              <w:bottom w:val="single" w:sz="4" w:space="0" w:color="auto"/>
              <w:right w:val="single" w:sz="4" w:space="0" w:color="auto"/>
            </w:tcBorders>
            <w:shd w:val="clear" w:color="000000" w:fill="DDEBF7"/>
            <w:noWrap/>
            <w:hideMark/>
          </w:tcPr>
          <w:p w:rsidR="006C68B8" w:rsidRPr="008367E7" w:rsidRDefault="006C68B8">
            <w:pPr>
              <w:rPr>
                <w:rFonts w:ascii="Calibri" w:hAnsi="Calibri" w:cs="Calibri"/>
                <w:b/>
                <w:bCs/>
                <w:color w:val="000000"/>
                <w:rPrChange w:id="835" w:author="Jenny Marcela Garces Delgado" w:date="2020-04-25T18:21:00Z">
                  <w:rPr>
                    <w:rFonts w:ascii="Calibri" w:hAnsi="Calibri" w:cs="Calibri"/>
                    <w:b/>
                    <w:bCs/>
                    <w:noProof/>
                    <w:color w:val="000000"/>
                  </w:rPr>
                </w:rPrChange>
              </w:rPr>
            </w:pPr>
            <w:r w:rsidRPr="008367E7">
              <w:rPr>
                <w:rFonts w:ascii="Calibri" w:hAnsi="Calibri" w:cs="Calibri"/>
                <w:b/>
                <w:bCs/>
                <w:color w:val="000000"/>
                <w:rPrChange w:id="836" w:author="Jenny Marcela Garces Delgado" w:date="2020-04-25T18:21:00Z">
                  <w:rPr>
                    <w:rFonts w:ascii="Calibri" w:hAnsi="Calibri" w:cs="Calibri"/>
                    <w:b/>
                    <w:bCs/>
                    <w:noProof/>
                    <w:color w:val="000000"/>
                  </w:rPr>
                </w:rPrChange>
              </w:rPr>
              <w:t>Lugar de elaboración</w:t>
            </w:r>
          </w:p>
        </w:tc>
        <w:tc>
          <w:tcPr>
            <w:tcW w:w="5043" w:type="dxa"/>
            <w:tcBorders>
              <w:top w:val="nil"/>
              <w:left w:val="nil"/>
              <w:bottom w:val="single" w:sz="4" w:space="0" w:color="auto"/>
              <w:right w:val="single" w:sz="4" w:space="0" w:color="auto"/>
            </w:tcBorders>
            <w:shd w:val="clear" w:color="auto" w:fill="auto"/>
            <w:hideMark/>
          </w:tcPr>
          <w:p w:rsidR="006C68B8" w:rsidRPr="008367E7" w:rsidRDefault="006C68B8" w:rsidP="006C68B8">
            <w:pPr>
              <w:keepNext/>
              <w:rPr>
                <w:rFonts w:ascii="Calibri" w:hAnsi="Calibri" w:cs="Calibri"/>
                <w:color w:val="000000"/>
                <w:rPrChange w:id="837" w:author="Jenny Marcela Garces Delgado" w:date="2020-04-25T18:21:00Z">
                  <w:rPr>
                    <w:rFonts w:ascii="Calibri" w:hAnsi="Calibri" w:cs="Calibri"/>
                    <w:noProof/>
                    <w:color w:val="000000"/>
                  </w:rPr>
                </w:rPrChange>
              </w:rPr>
            </w:pPr>
            <w:r w:rsidRPr="008367E7">
              <w:rPr>
                <w:rFonts w:ascii="Calibri" w:hAnsi="Calibri" w:cs="Calibri"/>
                <w:color w:val="000000"/>
                <w:rPrChange w:id="838" w:author="Jenny Marcela Garces Delgado" w:date="2020-04-25T18:21:00Z">
                  <w:rPr>
                    <w:rFonts w:ascii="Calibri" w:hAnsi="Calibri" w:cs="Calibri"/>
                    <w:noProof/>
                    <w:color w:val="000000"/>
                  </w:rPr>
                </w:rPrChange>
              </w:rPr>
              <w:t>Universidad Pontificia Bolivariana</w:t>
            </w:r>
          </w:p>
        </w:tc>
      </w:tr>
    </w:tbl>
    <w:p w:rsidR="006C68B8" w:rsidRPr="008367E7" w:rsidRDefault="006C68B8" w:rsidP="006C68B8">
      <w:pPr>
        <w:pStyle w:val="Descripcin"/>
        <w:jc w:val="center"/>
        <w:rPr>
          <w:rPrChange w:id="839" w:author="Jenny Marcela Garces Delgado" w:date="2020-04-25T18:21:00Z">
            <w:rPr>
              <w:noProof/>
            </w:rPr>
          </w:rPrChange>
        </w:rPr>
      </w:pPr>
      <w:r w:rsidRPr="008367E7">
        <w:rPr>
          <w:rPrChange w:id="840" w:author="Jenny Marcela Garces Delgado" w:date="2020-04-25T18:21:00Z">
            <w:rPr>
              <w:noProof/>
            </w:rPr>
          </w:rPrChange>
        </w:rPr>
        <w:t xml:space="preserve">Tabla </w:t>
      </w:r>
      <w:r w:rsidR="000D1B99" w:rsidRPr="008367E7">
        <w:rPr>
          <w:rPrChange w:id="841" w:author="Jenny Marcela Garces Delgado" w:date="2020-04-25T18:21:00Z">
            <w:rPr>
              <w:noProof/>
            </w:rPr>
          </w:rPrChange>
        </w:rPr>
        <w:fldChar w:fldCharType="begin"/>
      </w:r>
      <w:r w:rsidR="000D1B99" w:rsidRPr="008367E7">
        <w:rPr>
          <w:rPrChange w:id="842" w:author="Jenny Marcela Garces Delgado" w:date="2020-04-25T18:21:00Z">
            <w:rPr>
              <w:noProof/>
            </w:rPr>
          </w:rPrChange>
        </w:rPr>
        <w:instrText xml:space="preserve"> SEQ Tabla \* ARABIC </w:instrText>
      </w:r>
      <w:r w:rsidR="000D1B99" w:rsidRPr="008367E7">
        <w:rPr>
          <w:rPrChange w:id="843" w:author="Jenny Marcela Garces Delgado" w:date="2020-04-25T18:21:00Z">
            <w:rPr>
              <w:noProof/>
            </w:rPr>
          </w:rPrChange>
        </w:rPr>
        <w:fldChar w:fldCharType="separate"/>
      </w:r>
      <w:r w:rsidR="00113DE2" w:rsidRPr="008367E7">
        <w:rPr>
          <w:rPrChange w:id="844" w:author="Jenny Marcela Garces Delgado" w:date="2020-04-25T18:21:00Z">
            <w:rPr>
              <w:noProof/>
            </w:rPr>
          </w:rPrChange>
        </w:rPr>
        <w:t>3</w:t>
      </w:r>
      <w:r w:rsidR="000D1B99" w:rsidRPr="008367E7">
        <w:rPr>
          <w:rPrChange w:id="845" w:author="Jenny Marcela Garces Delgado" w:date="2020-04-25T18:21:00Z">
            <w:rPr>
              <w:noProof/>
            </w:rPr>
          </w:rPrChange>
        </w:rPr>
        <w:fldChar w:fldCharType="end"/>
      </w:r>
      <w:r w:rsidRPr="008367E7">
        <w:rPr>
          <w:rPrChange w:id="846" w:author="Jenny Marcela Garces Delgado" w:date="2020-04-25T18:21:00Z">
            <w:rPr>
              <w:noProof/>
            </w:rPr>
          </w:rPrChange>
        </w:rPr>
        <w:t xml:space="preserve">-Ficha </w:t>
      </w:r>
      <w:proofErr w:type="spellStart"/>
      <w:r w:rsidRPr="008367E7">
        <w:rPr>
          <w:rPrChange w:id="847" w:author="Jenny Marcela Garces Delgado" w:date="2020-04-25T18:21:00Z">
            <w:rPr>
              <w:noProof/>
            </w:rPr>
          </w:rPrChange>
        </w:rPr>
        <w:t>tecnica</w:t>
      </w:r>
      <w:proofErr w:type="spellEnd"/>
    </w:p>
    <w:p w:rsidR="003C3CB0" w:rsidRPr="008367E7" w:rsidRDefault="003C3CB0" w:rsidP="003C3CB0">
      <w:pPr>
        <w:rPr>
          <w:lang w:eastAsia="en-US"/>
          <w:rPrChange w:id="848" w:author="Jenny Marcela Garces Delgado" w:date="2020-04-25T18:21:00Z">
            <w:rPr>
              <w:noProof/>
              <w:lang w:eastAsia="en-US"/>
            </w:rPr>
          </w:rPrChange>
        </w:rPr>
      </w:pPr>
    </w:p>
    <w:p w:rsidR="003C3CB0" w:rsidRPr="008367E7" w:rsidRDefault="003C3CB0" w:rsidP="003C3CB0">
      <w:pPr>
        <w:pStyle w:val="Ttulo2"/>
        <w:rPr>
          <w:rPrChange w:id="849" w:author="Jenny Marcela Garces Delgado" w:date="2020-04-25T18:21:00Z">
            <w:rPr>
              <w:noProof/>
            </w:rPr>
          </w:rPrChange>
        </w:rPr>
      </w:pPr>
      <w:bookmarkStart w:id="850" w:name="_Toc38568307"/>
      <w:r w:rsidRPr="008367E7">
        <w:rPr>
          <w:rPrChange w:id="851" w:author="Jenny Marcela Garces Delgado" w:date="2020-04-25T18:21:00Z">
            <w:rPr>
              <w:noProof/>
            </w:rPr>
          </w:rPrChange>
        </w:rPr>
        <w:t>FICHA TÉCNICA DE LA ENTREVISTA:</w:t>
      </w:r>
      <w:bookmarkEnd w:id="850"/>
    </w:p>
    <w:p w:rsidR="003C3CB0" w:rsidRPr="008367E7" w:rsidRDefault="003C3CB0" w:rsidP="003C3CB0">
      <w:pPr>
        <w:rPr>
          <w:lang w:eastAsia="en-US"/>
          <w:rPrChange w:id="852" w:author="Jenny Marcela Garces Delgado" w:date="2020-04-25T18:21:00Z">
            <w:rPr>
              <w:noProof/>
              <w:lang w:eastAsia="en-US"/>
            </w:rPr>
          </w:rPrChange>
        </w:rPr>
      </w:pPr>
    </w:p>
    <w:p w:rsidR="00241CBD" w:rsidRPr="008367E7" w:rsidRDefault="00241CBD" w:rsidP="003C3CB0">
      <w:pPr>
        <w:rPr>
          <w:lang w:eastAsia="en-US"/>
          <w:rPrChange w:id="853" w:author="Jenny Marcela Garces Delgado" w:date="2020-04-25T18:21:00Z">
            <w:rPr>
              <w:noProof/>
              <w:lang w:eastAsia="en-US"/>
            </w:rPr>
          </w:rPrChange>
        </w:rPr>
      </w:pPr>
      <w:r w:rsidRPr="008367E7">
        <w:rPr>
          <w:lang w:eastAsia="en-US"/>
          <w:rPrChange w:id="854" w:author="Jenny Marcela Garces Delgado" w:date="2020-04-25T18:21:00Z">
            <w:rPr>
              <w:noProof/>
              <w:lang w:eastAsia="en-US"/>
            </w:rPr>
          </w:rPrChange>
        </w:rPr>
        <w:t>En el caso de este estudio no se realizan encuestas, ya que el componente desarrollado es para un cliente especifico, el cual a partir de una entrevista se determinan los requisitos de la aplicación.</w:t>
      </w:r>
    </w:p>
    <w:p w:rsidR="00CA18D8" w:rsidRPr="008367E7" w:rsidRDefault="00CA18D8" w:rsidP="003C3CB0">
      <w:pPr>
        <w:rPr>
          <w:lang w:eastAsia="en-US"/>
          <w:rPrChange w:id="855" w:author="Jenny Marcela Garces Delgado" w:date="2020-04-25T18:21:00Z">
            <w:rPr>
              <w:noProof/>
              <w:lang w:eastAsia="en-US"/>
            </w:rPr>
          </w:rPrChange>
        </w:rPr>
      </w:pPr>
      <w:r w:rsidRPr="008367E7">
        <w:rPr>
          <w:lang w:eastAsia="en-US"/>
          <w:rPrChange w:id="856" w:author="Jenny Marcela Garces Delgado" w:date="2020-04-25T18:21:00Z">
            <w:rPr>
              <w:noProof/>
              <w:lang w:eastAsia="en-US"/>
            </w:rPr>
          </w:rPrChange>
        </w:rPr>
        <w:t>Sesión de preguntas:</w:t>
      </w:r>
    </w:p>
    <w:p w:rsidR="00CA18D8" w:rsidRPr="008367E7" w:rsidRDefault="00CA18D8" w:rsidP="003C3CB0">
      <w:pPr>
        <w:rPr>
          <w:lang w:eastAsia="en-US"/>
          <w:rPrChange w:id="857" w:author="Jenny Marcela Garces Delgado" w:date="2020-04-25T18:21:00Z">
            <w:rPr>
              <w:noProof/>
              <w:lang w:eastAsia="en-US"/>
            </w:rPr>
          </w:rPrChange>
        </w:rPr>
      </w:pPr>
    </w:p>
    <w:p w:rsidR="00CA18D8" w:rsidRPr="008367E7" w:rsidRDefault="00CA18D8" w:rsidP="00CA18D8">
      <w:pPr>
        <w:pStyle w:val="Prrafodelista"/>
        <w:numPr>
          <w:ilvl w:val="0"/>
          <w:numId w:val="4"/>
        </w:numPr>
        <w:rPr>
          <w:b/>
          <w:bCs/>
          <w:rPrChange w:id="858" w:author="Jenny Marcela Garces Delgado" w:date="2020-04-25T18:21:00Z">
            <w:rPr>
              <w:b/>
              <w:bCs/>
              <w:noProof/>
            </w:rPr>
          </w:rPrChange>
        </w:rPr>
      </w:pPr>
      <w:r w:rsidRPr="008367E7">
        <w:rPr>
          <w:b/>
          <w:bCs/>
          <w:rPrChange w:id="859" w:author="Jenny Marcela Garces Delgado" w:date="2020-04-25T18:21:00Z">
            <w:rPr>
              <w:b/>
              <w:bCs/>
              <w:noProof/>
            </w:rPr>
          </w:rPrChange>
        </w:rPr>
        <w:t>¿Es necesario la implementación de algún lenguaje de programación especifico para el desarrollo?</w:t>
      </w:r>
    </w:p>
    <w:p w:rsidR="00CA18D8" w:rsidRPr="008367E7" w:rsidRDefault="00CA18D8" w:rsidP="00CA18D8">
      <w:pPr>
        <w:rPr>
          <w:rPrChange w:id="860" w:author="Jenny Marcela Garces Delgado" w:date="2020-04-25T18:21:00Z">
            <w:rPr>
              <w:noProof/>
            </w:rPr>
          </w:rPrChange>
        </w:rPr>
      </w:pPr>
      <w:r w:rsidRPr="008367E7">
        <w:rPr>
          <w:rPrChange w:id="861" w:author="Jenny Marcela Garces Delgado" w:date="2020-04-25T18:21:00Z">
            <w:rPr>
              <w:noProof/>
            </w:rPr>
          </w:rPrChange>
        </w:rPr>
        <w:t xml:space="preserve">Sí, los estudiantes requieren de Python para que la conexión con los algoritmos sea mas </w:t>
      </w:r>
      <w:r w:rsidR="00C606FE" w:rsidRPr="008367E7">
        <w:rPr>
          <w:rPrChange w:id="862" w:author="Jenny Marcela Garces Delgado" w:date="2020-04-25T18:21:00Z">
            <w:rPr>
              <w:noProof/>
            </w:rPr>
          </w:rPrChange>
        </w:rPr>
        <w:t>fácil.</w:t>
      </w:r>
    </w:p>
    <w:p w:rsidR="00C82E93" w:rsidRPr="008367E7" w:rsidRDefault="00C82E93" w:rsidP="00CA18D8">
      <w:pPr>
        <w:rPr>
          <w:rPrChange w:id="863" w:author="Jenny Marcela Garces Delgado" w:date="2020-04-25T18:21:00Z">
            <w:rPr>
              <w:noProof/>
            </w:rPr>
          </w:rPrChange>
        </w:rPr>
      </w:pPr>
    </w:p>
    <w:p w:rsidR="00C606FE" w:rsidRPr="008367E7" w:rsidRDefault="00C606FE" w:rsidP="00C606FE">
      <w:pPr>
        <w:pStyle w:val="Prrafodelista"/>
        <w:numPr>
          <w:ilvl w:val="0"/>
          <w:numId w:val="4"/>
        </w:numPr>
        <w:rPr>
          <w:b/>
          <w:bCs/>
          <w:rPrChange w:id="864" w:author="Jenny Marcela Garces Delgado" w:date="2020-04-25T18:21:00Z">
            <w:rPr>
              <w:b/>
              <w:bCs/>
              <w:noProof/>
            </w:rPr>
          </w:rPrChange>
        </w:rPr>
      </w:pPr>
      <w:r w:rsidRPr="008367E7">
        <w:rPr>
          <w:b/>
          <w:bCs/>
          <w:rPrChange w:id="865" w:author="Jenny Marcela Garces Delgado" w:date="2020-04-25T18:21:00Z">
            <w:rPr>
              <w:b/>
              <w:bCs/>
              <w:noProof/>
            </w:rPr>
          </w:rPrChange>
        </w:rPr>
        <w:t>El gestor de base de datos que uso es mongo Atlas ¿</w:t>
      </w:r>
      <w:r w:rsidR="00ED34EB" w:rsidRPr="008367E7">
        <w:rPr>
          <w:b/>
          <w:bCs/>
          <w:rPrChange w:id="866" w:author="Jenny Marcela Garces Delgado" w:date="2020-04-25T18:21:00Z">
            <w:rPr>
              <w:b/>
              <w:bCs/>
              <w:noProof/>
            </w:rPr>
          </w:rPrChange>
        </w:rPr>
        <w:t>Requieren de algún otro sistema de administración?</w:t>
      </w:r>
    </w:p>
    <w:p w:rsidR="00ED34EB" w:rsidRPr="008367E7" w:rsidRDefault="00C82E93" w:rsidP="00ED34EB">
      <w:pPr>
        <w:rPr>
          <w:rPrChange w:id="867" w:author="Jenny Marcela Garces Delgado" w:date="2020-04-25T18:21:00Z">
            <w:rPr>
              <w:noProof/>
            </w:rPr>
          </w:rPrChange>
        </w:rPr>
      </w:pPr>
      <w:r w:rsidRPr="008367E7">
        <w:rPr>
          <w:rPrChange w:id="868" w:author="Jenny Marcela Garces Delgado" w:date="2020-04-25T18:21:00Z">
            <w:rPr>
              <w:noProof/>
            </w:rPr>
          </w:rPrChange>
        </w:rPr>
        <w:t xml:space="preserve">El proyecto esta pensado para bases de datos relacionales, pero también se puede implementar usando </w:t>
      </w:r>
      <w:proofErr w:type="spellStart"/>
      <w:r w:rsidRPr="008367E7">
        <w:rPr>
          <w:rPrChange w:id="869" w:author="Jenny Marcela Garces Delgado" w:date="2020-04-25T18:21:00Z">
            <w:rPr>
              <w:noProof/>
            </w:rPr>
          </w:rPrChange>
        </w:rPr>
        <w:t>mongoDB</w:t>
      </w:r>
      <w:proofErr w:type="spellEnd"/>
      <w:r w:rsidRPr="008367E7">
        <w:rPr>
          <w:rPrChange w:id="870" w:author="Jenny Marcela Garces Delgado" w:date="2020-04-25T18:21:00Z">
            <w:rPr>
              <w:noProof/>
            </w:rPr>
          </w:rPrChange>
        </w:rPr>
        <w:t>.</w:t>
      </w:r>
    </w:p>
    <w:p w:rsidR="00C82E93" w:rsidRPr="008367E7" w:rsidRDefault="00C82E93" w:rsidP="00ED34EB">
      <w:pPr>
        <w:rPr>
          <w:rPrChange w:id="871" w:author="Jenny Marcela Garces Delgado" w:date="2020-04-25T18:21:00Z">
            <w:rPr>
              <w:noProof/>
            </w:rPr>
          </w:rPrChange>
        </w:rPr>
      </w:pPr>
    </w:p>
    <w:p w:rsidR="00C82E93" w:rsidRPr="008367E7" w:rsidRDefault="00C82E93" w:rsidP="00C82E93">
      <w:pPr>
        <w:pStyle w:val="Prrafodelista"/>
        <w:numPr>
          <w:ilvl w:val="0"/>
          <w:numId w:val="4"/>
        </w:numPr>
        <w:rPr>
          <w:b/>
          <w:bCs/>
          <w:rPrChange w:id="872" w:author="Jenny Marcela Garces Delgado" w:date="2020-04-25T18:21:00Z">
            <w:rPr>
              <w:b/>
              <w:bCs/>
              <w:noProof/>
            </w:rPr>
          </w:rPrChange>
        </w:rPr>
      </w:pPr>
      <w:r w:rsidRPr="008367E7">
        <w:rPr>
          <w:b/>
          <w:bCs/>
          <w:rPrChange w:id="873" w:author="Jenny Marcela Garces Delgado" w:date="2020-04-25T18:21:00Z">
            <w:rPr>
              <w:b/>
              <w:bCs/>
              <w:noProof/>
            </w:rPr>
          </w:rPrChange>
        </w:rPr>
        <w:t>¿Cuál es la procedencia de los datos?</w:t>
      </w:r>
    </w:p>
    <w:p w:rsidR="00C82E93" w:rsidRPr="008367E7" w:rsidRDefault="00C82E93" w:rsidP="00C82E93">
      <w:pPr>
        <w:rPr>
          <w:rPrChange w:id="874" w:author="Jenny Marcela Garces Delgado" w:date="2020-04-25T18:21:00Z">
            <w:rPr>
              <w:noProof/>
            </w:rPr>
          </w:rPrChange>
        </w:rPr>
      </w:pPr>
      <w:r w:rsidRPr="008367E7">
        <w:rPr>
          <w:rPrChange w:id="875" w:author="Jenny Marcela Garces Delgado" w:date="2020-04-25T18:21:00Z">
            <w:rPr>
              <w:noProof/>
            </w:rPr>
          </w:rPrChange>
        </w:rPr>
        <w:t xml:space="preserve">Las preguntas para el </w:t>
      </w:r>
      <w:proofErr w:type="spellStart"/>
      <w:r w:rsidRPr="008367E7">
        <w:rPr>
          <w:rPrChange w:id="876" w:author="Jenny Marcela Garces Delgado" w:date="2020-04-25T18:21:00Z">
            <w:rPr>
              <w:noProof/>
            </w:rPr>
          </w:rPrChange>
        </w:rPr>
        <w:t>chatbot</w:t>
      </w:r>
      <w:proofErr w:type="spellEnd"/>
      <w:r w:rsidRPr="008367E7">
        <w:rPr>
          <w:rPrChange w:id="877" w:author="Jenny Marcela Garces Delgado" w:date="2020-04-25T18:21:00Z">
            <w:rPr>
              <w:noProof/>
            </w:rPr>
          </w:rPrChange>
        </w:rPr>
        <w:t xml:space="preserve"> son otorgadas por los estudiantes.</w:t>
      </w:r>
    </w:p>
    <w:p w:rsidR="00C82E93" w:rsidRPr="008367E7" w:rsidRDefault="00C82E93" w:rsidP="00C82E93">
      <w:pPr>
        <w:rPr>
          <w:rPrChange w:id="878" w:author="Jenny Marcela Garces Delgado" w:date="2020-04-25T18:21:00Z">
            <w:rPr>
              <w:noProof/>
            </w:rPr>
          </w:rPrChange>
        </w:rPr>
      </w:pPr>
    </w:p>
    <w:p w:rsidR="00C82E93" w:rsidRPr="008367E7" w:rsidRDefault="00C82E93" w:rsidP="00C82E93">
      <w:pPr>
        <w:pStyle w:val="Prrafodelista"/>
        <w:numPr>
          <w:ilvl w:val="0"/>
          <w:numId w:val="4"/>
        </w:numPr>
        <w:rPr>
          <w:b/>
          <w:bCs/>
          <w:rPrChange w:id="879" w:author="Jenny Marcela Garces Delgado" w:date="2020-04-25T18:21:00Z">
            <w:rPr>
              <w:b/>
              <w:bCs/>
              <w:noProof/>
            </w:rPr>
          </w:rPrChange>
        </w:rPr>
      </w:pPr>
      <w:r w:rsidRPr="008367E7">
        <w:rPr>
          <w:b/>
          <w:bCs/>
          <w:rPrChange w:id="880" w:author="Jenny Marcela Garces Delgado" w:date="2020-04-25T18:21:00Z">
            <w:rPr>
              <w:b/>
              <w:bCs/>
              <w:noProof/>
            </w:rPr>
          </w:rPrChange>
        </w:rPr>
        <w:t>¿Actualmente hay fuentes para la extracción de datos?</w:t>
      </w:r>
    </w:p>
    <w:p w:rsidR="00C82E93" w:rsidRPr="008367E7" w:rsidRDefault="00C82E93" w:rsidP="00C82E93">
      <w:pPr>
        <w:rPr>
          <w:rPrChange w:id="881" w:author="Jenny Marcela Garces Delgado" w:date="2020-04-25T18:21:00Z">
            <w:rPr>
              <w:noProof/>
            </w:rPr>
          </w:rPrChange>
        </w:rPr>
      </w:pPr>
      <w:r w:rsidRPr="008367E7">
        <w:rPr>
          <w:rPrChange w:id="882" w:author="Jenny Marcela Garces Delgado" w:date="2020-04-25T18:21:00Z">
            <w:rPr>
              <w:noProof/>
            </w:rPr>
          </w:rPrChange>
        </w:rPr>
        <w:t xml:space="preserve">Los datos pueden obtenerse mediante la aplicación de web </w:t>
      </w:r>
      <w:proofErr w:type="spellStart"/>
      <w:r w:rsidRPr="008367E7">
        <w:rPr>
          <w:rPrChange w:id="883" w:author="Jenny Marcela Garces Delgado" w:date="2020-04-25T18:21:00Z">
            <w:rPr>
              <w:noProof/>
            </w:rPr>
          </w:rPrChange>
        </w:rPr>
        <w:t>Scraping</w:t>
      </w:r>
      <w:proofErr w:type="spellEnd"/>
    </w:p>
    <w:p w:rsidR="00C82E93" w:rsidRPr="008367E7" w:rsidRDefault="00C82E93" w:rsidP="00C82E93">
      <w:pPr>
        <w:rPr>
          <w:rPrChange w:id="884" w:author="Jenny Marcela Garces Delgado" w:date="2020-04-25T18:21:00Z">
            <w:rPr>
              <w:noProof/>
            </w:rPr>
          </w:rPrChange>
        </w:rPr>
      </w:pPr>
    </w:p>
    <w:p w:rsidR="00C82E93" w:rsidRPr="008367E7" w:rsidRDefault="00C82E93" w:rsidP="00C82E93">
      <w:pPr>
        <w:pStyle w:val="Prrafodelista"/>
        <w:numPr>
          <w:ilvl w:val="0"/>
          <w:numId w:val="4"/>
        </w:numPr>
        <w:rPr>
          <w:b/>
          <w:bCs/>
          <w:rPrChange w:id="885" w:author="Jenny Marcela Garces Delgado" w:date="2020-04-25T18:21:00Z">
            <w:rPr>
              <w:b/>
              <w:bCs/>
              <w:noProof/>
            </w:rPr>
          </w:rPrChange>
        </w:rPr>
      </w:pPr>
      <w:r w:rsidRPr="008367E7">
        <w:rPr>
          <w:b/>
          <w:bCs/>
          <w:rPrChange w:id="886" w:author="Jenny Marcela Garces Delgado" w:date="2020-04-25T18:21:00Z">
            <w:rPr>
              <w:b/>
              <w:bCs/>
              <w:noProof/>
            </w:rPr>
          </w:rPrChange>
        </w:rPr>
        <w:t>¿Las expresiones regulares están dadas por los estudiantes o el lenguaje de programación?</w:t>
      </w:r>
    </w:p>
    <w:p w:rsidR="00C82E93" w:rsidRPr="008367E7" w:rsidRDefault="00C82E93" w:rsidP="00C82E93">
      <w:pPr>
        <w:rPr>
          <w:rPrChange w:id="887" w:author="Jenny Marcela Garces Delgado" w:date="2020-04-25T18:21:00Z">
            <w:rPr>
              <w:noProof/>
            </w:rPr>
          </w:rPrChange>
        </w:rPr>
      </w:pPr>
      <w:r w:rsidRPr="008367E7">
        <w:rPr>
          <w:rPrChange w:id="888" w:author="Jenny Marcela Garces Delgado" w:date="2020-04-25T18:21:00Z">
            <w:rPr>
              <w:noProof/>
            </w:rPr>
          </w:rPrChange>
        </w:rPr>
        <w:t>Son las consideradas por Python.</w:t>
      </w:r>
    </w:p>
    <w:p w:rsidR="00C82E93" w:rsidRPr="008367E7" w:rsidRDefault="00C82E93" w:rsidP="00C82E93">
      <w:pPr>
        <w:rPr>
          <w:rPrChange w:id="889" w:author="Jenny Marcela Garces Delgado" w:date="2020-04-25T18:21:00Z">
            <w:rPr>
              <w:noProof/>
            </w:rPr>
          </w:rPrChange>
        </w:rPr>
      </w:pPr>
    </w:p>
    <w:p w:rsidR="00A92922" w:rsidRPr="008367E7" w:rsidRDefault="00A92922" w:rsidP="00064862">
      <w:pPr>
        <w:rPr>
          <w:rPrChange w:id="890" w:author="Jenny Marcela Garces Delgado" w:date="2020-04-25T18:21:00Z">
            <w:rPr>
              <w:noProof/>
            </w:rPr>
          </w:rPrChange>
        </w:rPr>
      </w:pPr>
      <w:r w:rsidRPr="008367E7">
        <w:rPr>
          <w:b/>
          <w:bCs/>
          <w:rPrChange w:id="891" w:author="Jenny Marcela Garces Delgado" w:date="2020-04-25T18:21:00Z">
            <w:rPr>
              <w:b/>
              <w:bCs/>
              <w:noProof/>
            </w:rPr>
          </w:rPrChange>
        </w:rPr>
        <w:t>notas para considerar</w:t>
      </w:r>
      <w:r w:rsidR="00064862" w:rsidRPr="008367E7">
        <w:rPr>
          <w:b/>
          <w:bCs/>
          <w:rPrChange w:id="892" w:author="Jenny Marcela Garces Delgado" w:date="2020-04-25T18:21:00Z">
            <w:rPr>
              <w:b/>
              <w:bCs/>
              <w:noProof/>
            </w:rPr>
          </w:rPrChange>
        </w:rPr>
        <w:t xml:space="preserve">: </w:t>
      </w:r>
      <w:r w:rsidR="00064862" w:rsidRPr="008367E7">
        <w:rPr>
          <w:rPrChange w:id="893" w:author="Jenny Marcela Garces Delgado" w:date="2020-04-25T18:21:00Z">
            <w:rPr>
              <w:noProof/>
            </w:rPr>
          </w:rPrChange>
        </w:rPr>
        <w:t>los estudiantes no aplicaran conceptos de mongo a menos que sea necesario</w:t>
      </w:r>
      <w:r w:rsidRPr="008367E7">
        <w:rPr>
          <w:rPrChange w:id="894" w:author="Jenny Marcela Garces Delgado" w:date="2020-04-25T18:21:00Z">
            <w:rPr>
              <w:noProof/>
            </w:rPr>
          </w:rPrChange>
        </w:rPr>
        <w:t xml:space="preserve">; El desarrollo debe tener un enfoque desde el ámbito de la gestión de la base de datos no relacional. </w:t>
      </w:r>
    </w:p>
    <w:p w:rsidR="00A92922" w:rsidRPr="008367E7" w:rsidRDefault="00A92922" w:rsidP="00064862">
      <w:pPr>
        <w:rPr>
          <w:rPrChange w:id="895" w:author="Jenny Marcela Garces Delgado" w:date="2020-04-25T18:21:00Z">
            <w:rPr>
              <w:noProof/>
            </w:rPr>
          </w:rPrChange>
        </w:rPr>
      </w:pPr>
    </w:p>
    <w:p w:rsidR="00A92922" w:rsidRPr="008367E7" w:rsidRDefault="00A92922" w:rsidP="00064862">
      <w:pPr>
        <w:rPr>
          <w:rPrChange w:id="896" w:author="Jenny Marcela Garces Delgado" w:date="2020-04-25T18:21:00Z">
            <w:rPr>
              <w:noProof/>
            </w:rPr>
          </w:rPrChange>
        </w:rPr>
      </w:pPr>
      <w:r w:rsidRPr="008367E7">
        <w:rPr>
          <w:rPrChange w:id="897" w:author="Jenny Marcela Garces Delgado" w:date="2020-04-25T18:21:00Z">
            <w:rPr>
              <w:noProof/>
            </w:rPr>
          </w:rPrChange>
        </w:rPr>
        <w:t>Con respecto a esto se realizan los requerimientos del proyecto.</w:t>
      </w:r>
    </w:p>
    <w:p w:rsidR="00A92922" w:rsidRPr="008367E7" w:rsidRDefault="00A92922" w:rsidP="00064862">
      <w:pPr>
        <w:rPr>
          <w:rPrChange w:id="898" w:author="Jenny Marcela Garces Delgado" w:date="2020-04-25T18:21:00Z">
            <w:rPr>
              <w:noProof/>
            </w:rPr>
          </w:rPrChange>
        </w:rPr>
      </w:pPr>
    </w:p>
    <w:p w:rsidR="00A92922" w:rsidRPr="008367E7" w:rsidRDefault="00973BFB" w:rsidP="009C5555">
      <w:pPr>
        <w:pStyle w:val="Ttulo1"/>
        <w:rPr>
          <w:rPrChange w:id="899" w:author="Jenny Marcela Garces Delgado" w:date="2020-04-25T18:21:00Z">
            <w:rPr>
              <w:noProof/>
            </w:rPr>
          </w:rPrChange>
        </w:rPr>
      </w:pPr>
      <w:bookmarkStart w:id="900" w:name="_Toc38568308"/>
      <w:r w:rsidRPr="008367E7">
        <w:rPr>
          <w:rPrChange w:id="901" w:author="Jenny Marcela Garces Delgado" w:date="2020-04-25T18:21:00Z">
            <w:rPr>
              <w:noProof/>
            </w:rPr>
          </w:rPrChange>
        </w:rPr>
        <w:t>ALCANCE DEL PROYECTO</w:t>
      </w:r>
      <w:r w:rsidR="009C5555" w:rsidRPr="008367E7">
        <w:rPr>
          <w:rPrChange w:id="902" w:author="Jenny Marcela Garces Delgado" w:date="2020-04-25T18:21:00Z">
            <w:rPr>
              <w:noProof/>
            </w:rPr>
          </w:rPrChange>
        </w:rPr>
        <w:t>:</w:t>
      </w:r>
      <w:bookmarkEnd w:id="900"/>
    </w:p>
    <w:p w:rsidR="009C5555" w:rsidRPr="008367E7" w:rsidRDefault="009C5555" w:rsidP="009C5555">
      <w:pPr>
        <w:rPr>
          <w:rPrChange w:id="903" w:author="Jenny Marcela Garces Delgado" w:date="2020-04-25T18:21:00Z">
            <w:rPr>
              <w:noProof/>
            </w:rPr>
          </w:rPrChange>
        </w:rPr>
      </w:pPr>
    </w:p>
    <w:p w:rsidR="009C5555" w:rsidRPr="008367E7" w:rsidRDefault="009C5555" w:rsidP="009C5555">
      <w:pPr>
        <w:rPr>
          <w:rPrChange w:id="904" w:author="Jenny Marcela Garces Delgado" w:date="2020-04-25T18:21:00Z">
            <w:rPr>
              <w:noProof/>
            </w:rPr>
          </w:rPrChange>
        </w:rPr>
      </w:pPr>
      <w:r w:rsidRPr="008367E7">
        <w:rPr>
          <w:rPrChange w:id="905" w:author="Jenny Marcela Garces Delgado" w:date="2020-04-25T18:21:00Z">
            <w:rPr>
              <w:noProof/>
            </w:rPr>
          </w:rPrChange>
        </w:rPr>
        <w:t xml:space="preserve">La aplicación debe tener la capacidad de conectar el lenguaje de programación de Python con una base de datos no relacional, la cual va a contener diferentes colecciones que puedan ser consultadas por el usuario de forma ágil. </w:t>
      </w:r>
    </w:p>
    <w:p w:rsidR="00760D1E" w:rsidRPr="008367E7" w:rsidRDefault="00760D1E" w:rsidP="009C5555">
      <w:pPr>
        <w:rPr>
          <w:rPrChange w:id="906" w:author="Jenny Marcela Garces Delgado" w:date="2020-04-25T18:21:00Z">
            <w:rPr>
              <w:noProof/>
            </w:rPr>
          </w:rPrChange>
        </w:rPr>
      </w:pPr>
    </w:p>
    <w:p w:rsidR="00760D1E" w:rsidRPr="008367E7" w:rsidRDefault="00760D1E" w:rsidP="00760D1E">
      <w:pPr>
        <w:pStyle w:val="Ttulo1"/>
        <w:rPr>
          <w:rPrChange w:id="907" w:author="Jenny Marcela Garces Delgado" w:date="2020-04-25T18:21:00Z">
            <w:rPr>
              <w:noProof/>
            </w:rPr>
          </w:rPrChange>
        </w:rPr>
      </w:pPr>
      <w:bookmarkStart w:id="908" w:name="_Toc38568309"/>
      <w:r w:rsidRPr="008367E7">
        <w:rPr>
          <w:rPrChange w:id="909" w:author="Jenny Marcela Garces Delgado" w:date="2020-04-25T18:21:00Z">
            <w:rPr>
              <w:noProof/>
            </w:rPr>
          </w:rPrChange>
        </w:rPr>
        <w:t>FUNCIONALIDADES DEL PRODUCTO:</w:t>
      </w:r>
      <w:bookmarkEnd w:id="908"/>
    </w:p>
    <w:p w:rsidR="00760D1E" w:rsidRPr="008367E7" w:rsidRDefault="00760D1E" w:rsidP="00760D1E">
      <w:pPr>
        <w:rPr>
          <w:rPrChange w:id="910" w:author="Jenny Marcela Garces Delgado" w:date="2020-04-25T18:21:00Z">
            <w:rPr>
              <w:noProof/>
            </w:rPr>
          </w:rPrChange>
        </w:rPr>
      </w:pPr>
    </w:p>
    <w:p w:rsidR="00760D1E" w:rsidRPr="008367E7" w:rsidRDefault="00760D1E" w:rsidP="00760D1E">
      <w:pPr>
        <w:rPr>
          <w:rPrChange w:id="911" w:author="Jenny Marcela Garces Delgado" w:date="2020-04-25T18:21:00Z">
            <w:rPr>
              <w:noProof/>
            </w:rPr>
          </w:rPrChange>
        </w:rPr>
      </w:pPr>
      <w:r w:rsidRPr="008367E7">
        <w:rPr>
          <w:rPrChange w:id="912" w:author="Jenny Marcela Garces Delgado" w:date="2020-04-25T18:21:00Z">
            <w:rPr>
              <w:noProof/>
            </w:rPr>
          </w:rPrChange>
        </w:rPr>
        <w:t>Conexión con una base de datos no relacional dependiendo del tema (Bienestar Universitario, etc.).</w:t>
      </w:r>
    </w:p>
    <w:p w:rsidR="00760D1E" w:rsidRPr="008367E7" w:rsidRDefault="00760D1E" w:rsidP="00760D1E">
      <w:pPr>
        <w:rPr>
          <w:rPrChange w:id="913" w:author="Jenny Marcela Garces Delgado" w:date="2020-04-25T18:21:00Z">
            <w:rPr>
              <w:noProof/>
            </w:rPr>
          </w:rPrChange>
        </w:rPr>
      </w:pPr>
    </w:p>
    <w:p w:rsidR="00760D1E" w:rsidRPr="008367E7" w:rsidRDefault="00760D1E" w:rsidP="00760D1E">
      <w:pPr>
        <w:rPr>
          <w:rPrChange w:id="914" w:author="Jenny Marcela Garces Delgado" w:date="2020-04-25T18:21:00Z">
            <w:rPr>
              <w:noProof/>
            </w:rPr>
          </w:rPrChange>
        </w:rPr>
      </w:pPr>
      <w:r w:rsidRPr="008367E7">
        <w:rPr>
          <w:rPrChange w:id="915" w:author="Jenny Marcela Garces Delgado" w:date="2020-04-25T18:21:00Z">
            <w:rPr>
              <w:noProof/>
            </w:rPr>
          </w:rPrChange>
        </w:rPr>
        <w:t>Guardar, modificar y consultar tanto palabras claves como respuestas.</w:t>
      </w:r>
    </w:p>
    <w:p w:rsidR="00760D1E" w:rsidRPr="008367E7" w:rsidRDefault="00760D1E" w:rsidP="00760D1E">
      <w:pPr>
        <w:rPr>
          <w:rPrChange w:id="916" w:author="Jenny Marcela Garces Delgado" w:date="2020-04-25T18:21:00Z">
            <w:rPr>
              <w:noProof/>
            </w:rPr>
          </w:rPrChange>
        </w:rPr>
      </w:pPr>
    </w:p>
    <w:p w:rsidR="00760D1E" w:rsidRPr="008367E7" w:rsidRDefault="004F14BF" w:rsidP="004F14BF">
      <w:pPr>
        <w:pStyle w:val="Ttulo1"/>
        <w:rPr>
          <w:rPrChange w:id="917" w:author="Jenny Marcela Garces Delgado" w:date="2020-04-25T18:21:00Z">
            <w:rPr>
              <w:noProof/>
            </w:rPr>
          </w:rPrChange>
        </w:rPr>
      </w:pPr>
      <w:bookmarkStart w:id="918" w:name="_Toc38568310"/>
      <w:r w:rsidRPr="008367E7">
        <w:rPr>
          <w:rPrChange w:id="919" w:author="Jenny Marcela Garces Delgado" w:date="2020-04-25T18:21:00Z">
            <w:rPr>
              <w:noProof/>
            </w:rPr>
          </w:rPrChange>
        </w:rPr>
        <w:t>CARACTERISTICAS Y USUARIOS:</w:t>
      </w:r>
      <w:bookmarkEnd w:id="918"/>
    </w:p>
    <w:p w:rsidR="004F14BF" w:rsidRPr="008367E7" w:rsidRDefault="004F14BF" w:rsidP="004F14BF">
      <w:pPr>
        <w:rPr>
          <w:rPrChange w:id="920" w:author="Jenny Marcela Garces Delgado" w:date="2020-04-25T18:21:00Z">
            <w:rPr>
              <w:noProof/>
            </w:rPr>
          </w:rPrChange>
        </w:rPr>
      </w:pPr>
    </w:p>
    <w:p w:rsidR="004F14BF" w:rsidRPr="008367E7" w:rsidRDefault="004F14BF" w:rsidP="004F14BF">
      <w:pPr>
        <w:rPr>
          <w:rPrChange w:id="921" w:author="Jenny Marcela Garces Delgado" w:date="2020-04-25T18:21:00Z">
            <w:rPr>
              <w:noProof/>
            </w:rPr>
          </w:rPrChange>
        </w:rPr>
      </w:pPr>
      <w:r w:rsidRPr="008367E7">
        <w:rPr>
          <w:rPrChange w:id="922" w:author="Jenny Marcela Garces Delgado" w:date="2020-04-25T18:21:00Z">
            <w:rPr>
              <w:noProof/>
            </w:rPr>
          </w:rPrChange>
        </w:rPr>
        <w:t xml:space="preserve">La base de datos va a estar alojada en un </w:t>
      </w:r>
      <w:proofErr w:type="spellStart"/>
      <w:proofErr w:type="gramStart"/>
      <w:r w:rsidRPr="008367E7">
        <w:rPr>
          <w:rPrChange w:id="923" w:author="Jenny Marcela Garces Delgado" w:date="2020-04-25T18:21:00Z">
            <w:rPr>
              <w:noProof/>
            </w:rPr>
          </w:rPrChange>
        </w:rPr>
        <w:t>Cluster</w:t>
      </w:r>
      <w:proofErr w:type="spellEnd"/>
      <w:proofErr w:type="gramEnd"/>
      <w:r w:rsidRPr="008367E7">
        <w:rPr>
          <w:rPrChange w:id="924" w:author="Jenny Marcela Garces Delgado" w:date="2020-04-25T18:21:00Z">
            <w:rPr>
              <w:noProof/>
            </w:rPr>
          </w:rPrChange>
        </w:rPr>
        <w:t xml:space="preserve"> de mongo Atlas, para que pueda ser consultada de forma remota, el acceso estará embebido en el código según el tema que corresponda para su </w:t>
      </w:r>
      <w:proofErr w:type="spellStart"/>
      <w:r w:rsidRPr="008367E7">
        <w:rPr>
          <w:rPrChange w:id="925" w:author="Jenny Marcela Garces Delgado" w:date="2020-04-25T18:21:00Z">
            <w:rPr>
              <w:noProof/>
            </w:rPr>
          </w:rPrChange>
        </w:rPr>
        <w:t>chatbot</w:t>
      </w:r>
      <w:proofErr w:type="spellEnd"/>
      <w:r w:rsidRPr="008367E7">
        <w:rPr>
          <w:rPrChange w:id="926" w:author="Jenny Marcela Garces Delgado" w:date="2020-04-25T18:21:00Z">
            <w:rPr>
              <w:noProof/>
            </w:rPr>
          </w:rPrChange>
        </w:rPr>
        <w:t>.</w:t>
      </w:r>
    </w:p>
    <w:p w:rsidR="004F14BF" w:rsidRPr="008367E7" w:rsidRDefault="004F14BF" w:rsidP="004F14BF">
      <w:pPr>
        <w:rPr>
          <w:rPrChange w:id="927" w:author="Jenny Marcela Garces Delgado" w:date="2020-04-25T18:21:00Z">
            <w:rPr>
              <w:noProof/>
            </w:rPr>
          </w:rPrChange>
        </w:rPr>
      </w:pPr>
    </w:p>
    <w:p w:rsidR="00EB0F1D" w:rsidRPr="008367E7" w:rsidRDefault="00EB0F1D" w:rsidP="004F14BF">
      <w:pPr>
        <w:rPr>
          <w:rPrChange w:id="928" w:author="Jenny Marcela Garces Delgado" w:date="2020-04-25T18:21:00Z">
            <w:rPr>
              <w:noProof/>
            </w:rPr>
          </w:rPrChange>
        </w:rPr>
      </w:pPr>
      <w:r w:rsidRPr="008367E7">
        <w:rPr>
          <w:rPrChange w:id="929" w:author="Jenny Marcela Garces Delgado" w:date="2020-04-25T18:21:00Z">
            <w:rPr>
              <w:noProof/>
            </w:rPr>
          </w:rPrChange>
        </w:rPr>
        <w:t>Se entregar</w:t>
      </w:r>
      <w:r w:rsidR="004905E5" w:rsidRPr="008367E7">
        <w:rPr>
          <w:rPrChange w:id="930" w:author="Jenny Marcela Garces Delgado" w:date="2020-04-25T18:21:00Z">
            <w:rPr>
              <w:noProof/>
            </w:rPr>
          </w:rPrChange>
        </w:rPr>
        <w:t>á</w:t>
      </w:r>
      <w:r w:rsidRPr="008367E7">
        <w:rPr>
          <w:rPrChange w:id="931" w:author="Jenny Marcela Garces Delgado" w:date="2020-04-25T18:21:00Z">
            <w:rPr>
              <w:noProof/>
            </w:rPr>
          </w:rPrChange>
        </w:rPr>
        <w:t xml:space="preserve"> un archivo .</w:t>
      </w:r>
      <w:proofErr w:type="spellStart"/>
      <w:r w:rsidRPr="008367E7">
        <w:rPr>
          <w:rPrChange w:id="932" w:author="Jenny Marcela Garces Delgado" w:date="2020-04-25T18:21:00Z">
            <w:rPr>
              <w:noProof/>
            </w:rPr>
          </w:rPrChange>
        </w:rPr>
        <w:t>py</w:t>
      </w:r>
      <w:proofErr w:type="spellEnd"/>
      <w:r w:rsidRPr="008367E7">
        <w:rPr>
          <w:rPrChange w:id="933" w:author="Jenny Marcela Garces Delgado" w:date="2020-04-25T18:21:00Z">
            <w:rPr>
              <w:noProof/>
            </w:rPr>
          </w:rPrChange>
        </w:rPr>
        <w:t xml:space="preserve"> el cual contiene los métodos para la consulta, inserción y modificación de los documentos de las colecciones correspondientes.</w:t>
      </w:r>
    </w:p>
    <w:p w:rsidR="00FC126F" w:rsidRPr="008367E7" w:rsidRDefault="00FC126F" w:rsidP="004F14BF">
      <w:pPr>
        <w:rPr>
          <w:rPrChange w:id="934" w:author="Jenny Marcela Garces Delgado" w:date="2020-04-25T18:21:00Z">
            <w:rPr>
              <w:noProof/>
            </w:rPr>
          </w:rPrChange>
        </w:rPr>
      </w:pPr>
    </w:p>
    <w:p w:rsidR="00FC126F" w:rsidRPr="008367E7" w:rsidRDefault="00FC126F" w:rsidP="00FC126F">
      <w:pPr>
        <w:pStyle w:val="Ttulo1"/>
        <w:rPr>
          <w:rPrChange w:id="935" w:author="Jenny Marcela Garces Delgado" w:date="2020-04-25T18:21:00Z">
            <w:rPr>
              <w:noProof/>
            </w:rPr>
          </w:rPrChange>
        </w:rPr>
      </w:pPr>
      <w:bookmarkStart w:id="936" w:name="_Toc38568311"/>
      <w:r w:rsidRPr="008367E7">
        <w:rPr>
          <w:rPrChange w:id="937" w:author="Jenny Marcela Garces Delgado" w:date="2020-04-25T18:21:00Z">
            <w:rPr>
              <w:noProof/>
            </w:rPr>
          </w:rPrChange>
        </w:rPr>
        <w:t>REGLAS DEL NEGOCIO:</w:t>
      </w:r>
      <w:bookmarkEnd w:id="936"/>
    </w:p>
    <w:p w:rsidR="00FC126F" w:rsidRPr="008367E7" w:rsidRDefault="00FC126F" w:rsidP="00FC126F">
      <w:pPr>
        <w:rPr>
          <w:rPrChange w:id="938" w:author="Jenny Marcela Garces Delgado" w:date="2020-04-25T18:21:00Z">
            <w:rPr>
              <w:noProof/>
            </w:rPr>
          </w:rPrChange>
        </w:rPr>
      </w:pPr>
    </w:p>
    <w:p w:rsidR="00FC126F" w:rsidRPr="008367E7" w:rsidRDefault="00FC126F" w:rsidP="00FC126F">
      <w:pPr>
        <w:rPr>
          <w:rPrChange w:id="939" w:author="Jenny Marcela Garces Delgado" w:date="2020-04-25T18:21:00Z">
            <w:rPr>
              <w:noProof/>
            </w:rPr>
          </w:rPrChange>
        </w:rPr>
      </w:pPr>
      <w:r w:rsidRPr="008367E7">
        <w:rPr>
          <w:rPrChange w:id="940" w:author="Jenny Marcela Garces Delgado" w:date="2020-04-25T18:21:00Z">
            <w:rPr>
              <w:noProof/>
            </w:rPr>
          </w:rPrChange>
        </w:rPr>
        <w:t xml:space="preserve">La modificación del código puede alterar el funcionamiento de este, el código base no esta exento de cambios. </w:t>
      </w:r>
      <w:r w:rsidR="00A60A3F" w:rsidRPr="008367E7">
        <w:rPr>
          <w:rPrChange w:id="941" w:author="Jenny Marcela Garces Delgado" w:date="2020-04-25T18:21:00Z">
            <w:rPr>
              <w:noProof/>
            </w:rPr>
          </w:rPrChange>
        </w:rPr>
        <w:t xml:space="preserve">Se recomienda hacer </w:t>
      </w:r>
      <w:r w:rsidR="00D774E4" w:rsidRPr="008367E7">
        <w:rPr>
          <w:rPrChange w:id="942" w:author="Jenny Marcela Garces Delgado" w:date="2020-04-25T18:21:00Z">
            <w:rPr>
              <w:noProof/>
            </w:rPr>
          </w:rPrChange>
        </w:rPr>
        <w:t>copia</w:t>
      </w:r>
      <w:r w:rsidR="00A60A3F" w:rsidRPr="008367E7">
        <w:rPr>
          <w:rPrChange w:id="943" w:author="Jenny Marcela Garces Delgado" w:date="2020-04-25T18:21:00Z">
            <w:rPr>
              <w:noProof/>
            </w:rPr>
          </w:rPrChange>
        </w:rPr>
        <w:t xml:space="preserve"> del archivo original y hacer los debidos cambios en un nuevo archivo.</w:t>
      </w:r>
    </w:p>
    <w:p w:rsidR="00B12949" w:rsidRPr="008367E7" w:rsidRDefault="00B12949" w:rsidP="00FC126F">
      <w:pPr>
        <w:rPr>
          <w:rPrChange w:id="944" w:author="Jenny Marcela Garces Delgado" w:date="2020-04-25T18:21:00Z">
            <w:rPr>
              <w:noProof/>
            </w:rPr>
          </w:rPrChange>
        </w:rPr>
      </w:pPr>
    </w:p>
    <w:p w:rsidR="00B12949" w:rsidRPr="008367E7" w:rsidRDefault="00B12949" w:rsidP="00B12949">
      <w:pPr>
        <w:pStyle w:val="Ttulo1"/>
        <w:rPr>
          <w:rPrChange w:id="945" w:author="Jenny Marcela Garces Delgado" w:date="2020-04-25T18:21:00Z">
            <w:rPr>
              <w:noProof/>
            </w:rPr>
          </w:rPrChange>
        </w:rPr>
      </w:pPr>
      <w:bookmarkStart w:id="946" w:name="_Toc38568312"/>
      <w:r w:rsidRPr="008367E7">
        <w:rPr>
          <w:rPrChange w:id="947" w:author="Jenny Marcela Garces Delgado" w:date="2020-04-25T18:21:00Z">
            <w:rPr>
              <w:noProof/>
            </w:rPr>
          </w:rPrChange>
        </w:rPr>
        <w:t>REQUERIMIENTOS DE INTERFACES EXTERNAS:</w:t>
      </w:r>
      <w:bookmarkEnd w:id="946"/>
    </w:p>
    <w:p w:rsidR="00B12949" w:rsidRPr="008367E7" w:rsidRDefault="00B12949" w:rsidP="00B12949">
      <w:pPr>
        <w:rPr>
          <w:rPrChange w:id="948" w:author="Jenny Marcela Garces Delgado" w:date="2020-04-25T18:21:00Z">
            <w:rPr>
              <w:noProof/>
            </w:rPr>
          </w:rPrChange>
        </w:rPr>
      </w:pPr>
    </w:p>
    <w:p w:rsidR="003C4360" w:rsidRPr="008367E7" w:rsidRDefault="003C4360" w:rsidP="00B12949">
      <w:pPr>
        <w:rPr>
          <w:rPrChange w:id="949" w:author="Jenny Marcela Garces Delgado" w:date="2020-04-25T18:21:00Z">
            <w:rPr>
              <w:noProof/>
            </w:rPr>
          </w:rPrChange>
        </w:rPr>
      </w:pPr>
      <w:r w:rsidRPr="008367E7">
        <w:rPr>
          <w:rPrChange w:id="950" w:author="Jenny Marcela Garces Delgado" w:date="2020-04-25T18:21:00Z">
            <w:rPr>
              <w:noProof/>
            </w:rPr>
          </w:rPrChange>
        </w:rPr>
        <w:t>Para ser ejecutado el archivo debe contar con el software de Python o la instalación por consola, para su correcto funcionamiento la versión de este debe ser superior a 2.7.</w:t>
      </w:r>
    </w:p>
    <w:p w:rsidR="003C4360" w:rsidRPr="008367E7" w:rsidRDefault="003C4360" w:rsidP="00B12949">
      <w:pPr>
        <w:rPr>
          <w:rPrChange w:id="951" w:author="Jenny Marcela Garces Delgado" w:date="2020-04-25T18:21:00Z">
            <w:rPr>
              <w:noProof/>
            </w:rPr>
          </w:rPrChange>
        </w:rPr>
      </w:pPr>
    </w:p>
    <w:p w:rsidR="006847F2" w:rsidRPr="008367E7" w:rsidRDefault="006847F2" w:rsidP="00B12949">
      <w:pPr>
        <w:rPr>
          <w:rPrChange w:id="952" w:author="Jenny Marcela Garces Delgado" w:date="2020-04-25T18:21:00Z">
            <w:rPr>
              <w:noProof/>
            </w:rPr>
          </w:rPrChange>
        </w:rPr>
      </w:pPr>
    </w:p>
    <w:p w:rsidR="006847F2" w:rsidRPr="008367E7" w:rsidRDefault="00EC2B92" w:rsidP="00EC2B92">
      <w:pPr>
        <w:pStyle w:val="Ttulo"/>
        <w:rPr>
          <w:lang w:val="es-ES"/>
          <w:rPrChange w:id="953" w:author="Jenny Marcela Garces Delgado" w:date="2020-04-25T18:21:00Z">
            <w:rPr>
              <w:noProof/>
              <w:lang w:val="es-ES"/>
            </w:rPr>
          </w:rPrChange>
        </w:rPr>
      </w:pPr>
      <w:r w:rsidRPr="008367E7">
        <w:rPr>
          <w:lang w:val="es-ES"/>
          <w:rPrChange w:id="954" w:author="Jenny Marcela Garces Delgado" w:date="2020-04-25T18:21:00Z">
            <w:rPr>
              <w:noProof/>
              <w:lang w:val="es-ES"/>
            </w:rPr>
          </w:rPrChange>
        </w:rPr>
        <w:lastRenderedPageBreak/>
        <w:t>modelamiento de datos</w:t>
      </w:r>
    </w:p>
    <w:p w:rsidR="00EC2B92" w:rsidRPr="008367E7" w:rsidRDefault="00EC2B92" w:rsidP="00EC2B92">
      <w:pPr>
        <w:rPr>
          <w:lang w:eastAsia="en-US"/>
          <w:rPrChange w:id="955" w:author="Jenny Marcela Garces Delgado" w:date="2020-04-25T18:21:00Z">
            <w:rPr>
              <w:noProof/>
              <w:lang w:eastAsia="en-US"/>
            </w:rPr>
          </w:rPrChange>
        </w:rPr>
      </w:pPr>
    </w:p>
    <w:p w:rsidR="00EC2B92" w:rsidRPr="008367E7" w:rsidRDefault="009F2D0C" w:rsidP="009F2D0C">
      <w:pPr>
        <w:rPr>
          <w:lang w:eastAsia="en-US"/>
          <w:rPrChange w:id="956" w:author="Jenny Marcela Garces Delgado" w:date="2020-04-25T18:21:00Z">
            <w:rPr>
              <w:noProof/>
              <w:lang w:eastAsia="en-US"/>
            </w:rPr>
          </w:rPrChange>
        </w:rPr>
      </w:pPr>
      <w:r w:rsidRPr="008367E7">
        <w:rPr>
          <w:lang w:eastAsia="en-US"/>
          <w:rPrChange w:id="957" w:author="Jenny Marcela Garces Delgado" w:date="2020-04-25T18:21:00Z">
            <w:rPr>
              <w:noProof/>
              <w:lang w:eastAsia="en-US"/>
            </w:rPr>
          </w:rPrChange>
        </w:rPr>
        <w:t xml:space="preserve">Antes de empezar con el modelado de base de datos debemos tener en cuenta que este proyecto esta desarrollado en lenguaje </w:t>
      </w:r>
      <w:proofErr w:type="spellStart"/>
      <w:r w:rsidRPr="008367E7">
        <w:rPr>
          <w:lang w:eastAsia="en-US"/>
          <w:rPrChange w:id="958" w:author="Jenny Marcela Garces Delgado" w:date="2020-04-25T18:21:00Z">
            <w:rPr>
              <w:noProof/>
              <w:lang w:eastAsia="en-US"/>
            </w:rPr>
          </w:rPrChange>
        </w:rPr>
        <w:t>noSQL</w:t>
      </w:r>
      <w:proofErr w:type="spellEnd"/>
      <w:r w:rsidRPr="008367E7">
        <w:rPr>
          <w:lang w:eastAsia="en-US"/>
          <w:rPrChange w:id="959" w:author="Jenny Marcela Garces Delgado" w:date="2020-04-25T18:21:00Z">
            <w:rPr>
              <w:noProof/>
              <w:lang w:eastAsia="en-US"/>
            </w:rPr>
          </w:rPrChange>
        </w:rPr>
        <w:t xml:space="preserve"> </w:t>
      </w:r>
      <w:r w:rsidR="00886616" w:rsidRPr="008367E7">
        <w:rPr>
          <w:lang w:eastAsia="en-US"/>
          <w:rPrChange w:id="960" w:author="Jenny Marcela Garces Delgado" w:date="2020-04-25T18:21:00Z">
            <w:rPr>
              <w:noProof/>
              <w:lang w:eastAsia="en-US"/>
            </w:rPr>
          </w:rPrChange>
        </w:rPr>
        <w:t xml:space="preserve">y la herramienta usada en este caso es </w:t>
      </w:r>
      <w:proofErr w:type="spellStart"/>
      <w:r w:rsidR="00886616" w:rsidRPr="008367E7">
        <w:rPr>
          <w:lang w:eastAsia="en-US"/>
          <w:rPrChange w:id="961" w:author="Jenny Marcela Garces Delgado" w:date="2020-04-25T18:21:00Z">
            <w:rPr>
              <w:noProof/>
              <w:lang w:eastAsia="en-US"/>
            </w:rPr>
          </w:rPrChange>
        </w:rPr>
        <w:t>mongoDB</w:t>
      </w:r>
      <w:proofErr w:type="spellEnd"/>
      <w:r w:rsidR="00886616" w:rsidRPr="008367E7">
        <w:rPr>
          <w:lang w:eastAsia="en-US"/>
          <w:rPrChange w:id="962" w:author="Jenny Marcela Garces Delgado" w:date="2020-04-25T18:21:00Z">
            <w:rPr>
              <w:noProof/>
              <w:lang w:eastAsia="en-US"/>
            </w:rPr>
          </w:rPrChange>
        </w:rPr>
        <w:t>, el cual cuenta con algunos conceptos que pueden confundirse a la hora de revisar el modelo de datos.</w:t>
      </w:r>
    </w:p>
    <w:p w:rsidR="00886616" w:rsidRPr="008367E7" w:rsidRDefault="00886616" w:rsidP="009F2D0C">
      <w:pPr>
        <w:rPr>
          <w:lang w:eastAsia="en-US"/>
          <w:rPrChange w:id="963" w:author="Jenny Marcela Garces Delgado" w:date="2020-04-25T18:21:00Z">
            <w:rPr>
              <w:noProof/>
              <w:lang w:eastAsia="en-US"/>
            </w:rPr>
          </w:rPrChange>
        </w:rPr>
      </w:pPr>
      <w:r w:rsidRPr="008367E7">
        <w:rPr>
          <w:lang w:eastAsia="en-US"/>
          <w:rPrChange w:id="964" w:author="Jenny Marcela Garces Delgado" w:date="2020-04-25T18:21:00Z">
            <w:rPr>
              <w:noProof/>
              <w:lang w:eastAsia="en-US"/>
            </w:rPr>
          </w:rPrChange>
        </w:rPr>
        <w:t xml:space="preserve">De manera general estos son algunos que pueden ser de </w:t>
      </w:r>
      <w:r w:rsidR="009046C6" w:rsidRPr="008367E7">
        <w:rPr>
          <w:lang w:eastAsia="en-US"/>
          <w:rPrChange w:id="965" w:author="Jenny Marcela Garces Delgado" w:date="2020-04-25T18:21:00Z">
            <w:rPr>
              <w:noProof/>
              <w:lang w:eastAsia="en-US"/>
            </w:rPr>
          </w:rPrChange>
        </w:rPr>
        <w:t>interés</w:t>
      </w:r>
      <w:r w:rsidRPr="008367E7">
        <w:rPr>
          <w:lang w:eastAsia="en-US"/>
          <w:rPrChange w:id="966" w:author="Jenny Marcela Garces Delgado" w:date="2020-04-25T18:21:00Z">
            <w:rPr>
              <w:noProof/>
              <w:lang w:eastAsia="en-US"/>
            </w:rPr>
          </w:rPrChange>
        </w:rPr>
        <w:t>:</w:t>
      </w:r>
    </w:p>
    <w:p w:rsidR="00886616" w:rsidRPr="008367E7" w:rsidRDefault="00886616" w:rsidP="009F2D0C">
      <w:pPr>
        <w:rPr>
          <w:lang w:eastAsia="en-US"/>
          <w:rPrChange w:id="967" w:author="Jenny Marcela Garces Delgado" w:date="2020-04-25T18:21:00Z">
            <w:rPr>
              <w:noProof/>
              <w:lang w:eastAsia="en-US"/>
            </w:rPr>
          </w:rPrChange>
        </w:rPr>
      </w:pPr>
    </w:p>
    <w:tbl>
      <w:tblPr>
        <w:tblStyle w:val="Tablaconcuadrcula4-nfasis3"/>
        <w:tblW w:w="9002" w:type="dxa"/>
        <w:tblLook w:val="04A0" w:firstRow="1" w:lastRow="0" w:firstColumn="1" w:lastColumn="0" w:noHBand="0" w:noVBand="1"/>
      </w:tblPr>
      <w:tblGrid>
        <w:gridCol w:w="4501"/>
        <w:gridCol w:w="4501"/>
      </w:tblGrid>
      <w:tr w:rsidR="00886616" w:rsidRPr="008367E7" w:rsidTr="00886616">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4501" w:type="dxa"/>
          </w:tcPr>
          <w:p w:rsidR="00886616" w:rsidRPr="008367E7" w:rsidRDefault="00886616" w:rsidP="00886616">
            <w:pPr>
              <w:jc w:val="center"/>
              <w:rPr>
                <w:lang w:eastAsia="en-US"/>
                <w:rPrChange w:id="968" w:author="Jenny Marcela Garces Delgado" w:date="2020-04-25T18:21:00Z">
                  <w:rPr>
                    <w:noProof/>
                    <w:lang w:eastAsia="en-US"/>
                  </w:rPr>
                </w:rPrChange>
              </w:rPr>
            </w:pPr>
            <w:r w:rsidRPr="008367E7">
              <w:rPr>
                <w:lang w:eastAsia="en-US"/>
                <w:rPrChange w:id="969" w:author="Jenny Marcela Garces Delgado" w:date="2020-04-25T18:21:00Z">
                  <w:rPr>
                    <w:noProof/>
                    <w:lang w:eastAsia="en-US"/>
                  </w:rPr>
                </w:rPrChange>
              </w:rPr>
              <w:t>Lenguaje SQL</w:t>
            </w:r>
          </w:p>
        </w:tc>
        <w:tc>
          <w:tcPr>
            <w:tcW w:w="4501" w:type="dxa"/>
          </w:tcPr>
          <w:p w:rsidR="00886616" w:rsidRPr="008367E7" w:rsidRDefault="00886616" w:rsidP="00886616">
            <w:pPr>
              <w:jc w:val="center"/>
              <w:cnfStyle w:val="100000000000" w:firstRow="1" w:lastRow="0" w:firstColumn="0" w:lastColumn="0" w:oddVBand="0" w:evenVBand="0" w:oddHBand="0" w:evenHBand="0" w:firstRowFirstColumn="0" w:firstRowLastColumn="0" w:lastRowFirstColumn="0" w:lastRowLastColumn="0"/>
              <w:rPr>
                <w:lang w:eastAsia="en-US"/>
                <w:rPrChange w:id="970" w:author="Jenny Marcela Garces Delgado" w:date="2020-04-25T18:21:00Z">
                  <w:rPr>
                    <w:noProof/>
                    <w:lang w:eastAsia="en-US"/>
                  </w:rPr>
                </w:rPrChange>
              </w:rPr>
            </w:pPr>
            <w:r w:rsidRPr="008367E7">
              <w:rPr>
                <w:lang w:eastAsia="en-US"/>
                <w:rPrChange w:id="971" w:author="Jenny Marcela Garces Delgado" w:date="2020-04-25T18:21:00Z">
                  <w:rPr>
                    <w:noProof/>
                    <w:lang w:eastAsia="en-US"/>
                  </w:rPr>
                </w:rPrChange>
              </w:rPr>
              <w:t xml:space="preserve">Lenguaje </w:t>
            </w:r>
            <w:proofErr w:type="spellStart"/>
            <w:r w:rsidRPr="008367E7">
              <w:rPr>
                <w:lang w:eastAsia="en-US"/>
                <w:rPrChange w:id="972" w:author="Jenny Marcela Garces Delgado" w:date="2020-04-25T18:21:00Z">
                  <w:rPr>
                    <w:noProof/>
                    <w:lang w:eastAsia="en-US"/>
                  </w:rPr>
                </w:rPrChange>
              </w:rPr>
              <w:t>noSQL</w:t>
            </w:r>
            <w:proofErr w:type="spellEnd"/>
          </w:p>
        </w:tc>
      </w:tr>
      <w:tr w:rsidR="00886616" w:rsidRPr="008367E7" w:rsidTr="00886616">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501" w:type="dxa"/>
          </w:tcPr>
          <w:p w:rsidR="00886616" w:rsidRPr="008367E7" w:rsidRDefault="00886616" w:rsidP="00886616">
            <w:pPr>
              <w:jc w:val="center"/>
              <w:rPr>
                <w:b w:val="0"/>
                <w:bCs w:val="0"/>
                <w:lang w:eastAsia="en-US"/>
                <w:rPrChange w:id="973" w:author="Jenny Marcela Garces Delgado" w:date="2020-04-25T18:21:00Z">
                  <w:rPr>
                    <w:b w:val="0"/>
                    <w:bCs w:val="0"/>
                    <w:noProof/>
                    <w:lang w:eastAsia="en-US"/>
                  </w:rPr>
                </w:rPrChange>
              </w:rPr>
            </w:pPr>
            <w:proofErr w:type="spellStart"/>
            <w:r w:rsidRPr="008367E7">
              <w:rPr>
                <w:lang w:eastAsia="en-US"/>
                <w:rPrChange w:id="974" w:author="Jenny Marcela Garces Delgado" w:date="2020-04-25T18:21:00Z">
                  <w:rPr>
                    <w:noProof/>
                    <w:lang w:eastAsia="en-US"/>
                  </w:rPr>
                </w:rPrChange>
              </w:rPr>
              <w:t>Database</w:t>
            </w:r>
            <w:proofErr w:type="spellEnd"/>
          </w:p>
        </w:tc>
        <w:tc>
          <w:tcPr>
            <w:tcW w:w="4501" w:type="dxa"/>
          </w:tcPr>
          <w:p w:rsidR="00886616" w:rsidRPr="008367E7" w:rsidRDefault="00886616" w:rsidP="00886616">
            <w:pPr>
              <w:jc w:val="center"/>
              <w:cnfStyle w:val="000000100000" w:firstRow="0" w:lastRow="0" w:firstColumn="0" w:lastColumn="0" w:oddVBand="0" w:evenVBand="0" w:oddHBand="1" w:evenHBand="0" w:firstRowFirstColumn="0" w:firstRowLastColumn="0" w:lastRowFirstColumn="0" w:lastRowLastColumn="0"/>
              <w:rPr>
                <w:lang w:eastAsia="en-US"/>
                <w:rPrChange w:id="975" w:author="Jenny Marcela Garces Delgado" w:date="2020-04-25T18:21:00Z">
                  <w:rPr>
                    <w:noProof/>
                    <w:lang w:eastAsia="en-US"/>
                  </w:rPr>
                </w:rPrChange>
              </w:rPr>
            </w:pPr>
            <w:proofErr w:type="spellStart"/>
            <w:r w:rsidRPr="008367E7">
              <w:rPr>
                <w:lang w:eastAsia="en-US"/>
                <w:rPrChange w:id="976" w:author="Jenny Marcela Garces Delgado" w:date="2020-04-25T18:21:00Z">
                  <w:rPr>
                    <w:noProof/>
                    <w:lang w:eastAsia="en-US"/>
                  </w:rPr>
                </w:rPrChange>
              </w:rPr>
              <w:t>Database</w:t>
            </w:r>
            <w:proofErr w:type="spellEnd"/>
          </w:p>
        </w:tc>
      </w:tr>
      <w:tr w:rsidR="00886616" w:rsidRPr="008367E7" w:rsidTr="00886616">
        <w:trPr>
          <w:trHeight w:val="487"/>
        </w:trPr>
        <w:tc>
          <w:tcPr>
            <w:cnfStyle w:val="001000000000" w:firstRow="0" w:lastRow="0" w:firstColumn="1" w:lastColumn="0" w:oddVBand="0" w:evenVBand="0" w:oddHBand="0" w:evenHBand="0" w:firstRowFirstColumn="0" w:firstRowLastColumn="0" w:lastRowFirstColumn="0" w:lastRowLastColumn="0"/>
            <w:tcW w:w="4501" w:type="dxa"/>
          </w:tcPr>
          <w:p w:rsidR="00886616" w:rsidRPr="008367E7" w:rsidRDefault="00886616" w:rsidP="00886616">
            <w:pPr>
              <w:jc w:val="center"/>
              <w:rPr>
                <w:b w:val="0"/>
                <w:bCs w:val="0"/>
                <w:lang w:eastAsia="en-US"/>
                <w:rPrChange w:id="977" w:author="Jenny Marcela Garces Delgado" w:date="2020-04-25T18:21:00Z">
                  <w:rPr>
                    <w:b w:val="0"/>
                    <w:bCs w:val="0"/>
                    <w:noProof/>
                    <w:lang w:eastAsia="en-US"/>
                  </w:rPr>
                </w:rPrChange>
              </w:rPr>
            </w:pPr>
            <w:proofErr w:type="spellStart"/>
            <w:r w:rsidRPr="008367E7">
              <w:rPr>
                <w:lang w:eastAsia="en-US"/>
                <w:rPrChange w:id="978" w:author="Jenny Marcela Garces Delgado" w:date="2020-04-25T18:21:00Z">
                  <w:rPr>
                    <w:noProof/>
                    <w:lang w:eastAsia="en-US"/>
                  </w:rPr>
                </w:rPrChange>
              </w:rPr>
              <w:t>Table</w:t>
            </w:r>
            <w:proofErr w:type="spellEnd"/>
          </w:p>
        </w:tc>
        <w:tc>
          <w:tcPr>
            <w:tcW w:w="4501" w:type="dxa"/>
          </w:tcPr>
          <w:p w:rsidR="00886616" w:rsidRPr="008367E7" w:rsidRDefault="00886616" w:rsidP="00886616">
            <w:pPr>
              <w:jc w:val="center"/>
              <w:cnfStyle w:val="000000000000" w:firstRow="0" w:lastRow="0" w:firstColumn="0" w:lastColumn="0" w:oddVBand="0" w:evenVBand="0" w:oddHBand="0" w:evenHBand="0" w:firstRowFirstColumn="0" w:firstRowLastColumn="0" w:lastRowFirstColumn="0" w:lastRowLastColumn="0"/>
              <w:rPr>
                <w:lang w:eastAsia="en-US"/>
                <w:rPrChange w:id="979" w:author="Jenny Marcela Garces Delgado" w:date="2020-04-25T18:21:00Z">
                  <w:rPr>
                    <w:noProof/>
                    <w:lang w:eastAsia="en-US"/>
                  </w:rPr>
                </w:rPrChange>
              </w:rPr>
            </w:pPr>
            <w:proofErr w:type="spellStart"/>
            <w:r w:rsidRPr="008367E7">
              <w:rPr>
                <w:lang w:eastAsia="en-US"/>
                <w:rPrChange w:id="980" w:author="Jenny Marcela Garces Delgado" w:date="2020-04-25T18:21:00Z">
                  <w:rPr>
                    <w:noProof/>
                    <w:lang w:eastAsia="en-US"/>
                  </w:rPr>
                </w:rPrChange>
              </w:rPr>
              <w:t>Collections</w:t>
            </w:r>
            <w:proofErr w:type="spellEnd"/>
          </w:p>
        </w:tc>
      </w:tr>
      <w:tr w:rsidR="00886616" w:rsidRPr="008367E7" w:rsidTr="0088661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4501" w:type="dxa"/>
          </w:tcPr>
          <w:p w:rsidR="00886616" w:rsidRPr="008367E7" w:rsidRDefault="00886616" w:rsidP="00886616">
            <w:pPr>
              <w:jc w:val="center"/>
              <w:rPr>
                <w:b w:val="0"/>
                <w:bCs w:val="0"/>
                <w:lang w:eastAsia="en-US"/>
                <w:rPrChange w:id="981" w:author="Jenny Marcela Garces Delgado" w:date="2020-04-25T18:21:00Z">
                  <w:rPr>
                    <w:b w:val="0"/>
                    <w:bCs w:val="0"/>
                    <w:noProof/>
                    <w:lang w:eastAsia="en-US"/>
                  </w:rPr>
                </w:rPrChange>
              </w:rPr>
            </w:pPr>
            <w:proofErr w:type="spellStart"/>
            <w:r w:rsidRPr="008367E7">
              <w:rPr>
                <w:lang w:eastAsia="en-US"/>
                <w:rPrChange w:id="982" w:author="Jenny Marcela Garces Delgado" w:date="2020-04-25T18:21:00Z">
                  <w:rPr>
                    <w:noProof/>
                    <w:lang w:eastAsia="en-US"/>
                  </w:rPr>
                </w:rPrChange>
              </w:rPr>
              <w:t>Rows</w:t>
            </w:r>
            <w:proofErr w:type="spellEnd"/>
          </w:p>
        </w:tc>
        <w:tc>
          <w:tcPr>
            <w:tcW w:w="4501" w:type="dxa"/>
          </w:tcPr>
          <w:p w:rsidR="00886616" w:rsidRPr="008367E7" w:rsidRDefault="00886616" w:rsidP="00886616">
            <w:pPr>
              <w:jc w:val="center"/>
              <w:cnfStyle w:val="000000100000" w:firstRow="0" w:lastRow="0" w:firstColumn="0" w:lastColumn="0" w:oddVBand="0" w:evenVBand="0" w:oddHBand="1" w:evenHBand="0" w:firstRowFirstColumn="0" w:firstRowLastColumn="0" w:lastRowFirstColumn="0" w:lastRowLastColumn="0"/>
              <w:rPr>
                <w:lang w:eastAsia="en-US"/>
                <w:rPrChange w:id="983" w:author="Jenny Marcela Garces Delgado" w:date="2020-04-25T18:21:00Z">
                  <w:rPr>
                    <w:noProof/>
                    <w:lang w:eastAsia="en-US"/>
                  </w:rPr>
                </w:rPrChange>
              </w:rPr>
            </w:pPr>
            <w:proofErr w:type="spellStart"/>
            <w:r w:rsidRPr="008367E7">
              <w:rPr>
                <w:lang w:eastAsia="en-US"/>
                <w:rPrChange w:id="984" w:author="Jenny Marcela Garces Delgado" w:date="2020-04-25T18:21:00Z">
                  <w:rPr>
                    <w:noProof/>
                    <w:lang w:eastAsia="en-US"/>
                  </w:rPr>
                </w:rPrChange>
              </w:rPr>
              <w:t>Documents</w:t>
            </w:r>
            <w:proofErr w:type="spellEnd"/>
          </w:p>
        </w:tc>
      </w:tr>
      <w:tr w:rsidR="00886616" w:rsidRPr="008367E7" w:rsidTr="00886616">
        <w:trPr>
          <w:trHeight w:val="487"/>
        </w:trPr>
        <w:tc>
          <w:tcPr>
            <w:cnfStyle w:val="001000000000" w:firstRow="0" w:lastRow="0" w:firstColumn="1" w:lastColumn="0" w:oddVBand="0" w:evenVBand="0" w:oddHBand="0" w:evenHBand="0" w:firstRowFirstColumn="0" w:firstRowLastColumn="0" w:lastRowFirstColumn="0" w:lastRowLastColumn="0"/>
            <w:tcW w:w="4501" w:type="dxa"/>
          </w:tcPr>
          <w:p w:rsidR="00886616" w:rsidRPr="008367E7" w:rsidRDefault="00886616" w:rsidP="00886616">
            <w:pPr>
              <w:jc w:val="center"/>
              <w:rPr>
                <w:b w:val="0"/>
                <w:bCs w:val="0"/>
                <w:lang w:eastAsia="en-US"/>
                <w:rPrChange w:id="985" w:author="Jenny Marcela Garces Delgado" w:date="2020-04-25T18:21:00Z">
                  <w:rPr>
                    <w:b w:val="0"/>
                    <w:bCs w:val="0"/>
                    <w:noProof/>
                    <w:lang w:eastAsia="en-US"/>
                  </w:rPr>
                </w:rPrChange>
              </w:rPr>
            </w:pPr>
            <w:proofErr w:type="spellStart"/>
            <w:r w:rsidRPr="008367E7">
              <w:rPr>
                <w:lang w:eastAsia="en-US"/>
                <w:rPrChange w:id="986" w:author="Jenny Marcela Garces Delgado" w:date="2020-04-25T18:21:00Z">
                  <w:rPr>
                    <w:noProof/>
                    <w:lang w:eastAsia="en-US"/>
                  </w:rPr>
                </w:rPrChange>
              </w:rPr>
              <w:t>Index</w:t>
            </w:r>
            <w:proofErr w:type="spellEnd"/>
          </w:p>
        </w:tc>
        <w:tc>
          <w:tcPr>
            <w:tcW w:w="4501" w:type="dxa"/>
          </w:tcPr>
          <w:p w:rsidR="00886616" w:rsidRPr="008367E7" w:rsidRDefault="00886616" w:rsidP="00886616">
            <w:pPr>
              <w:keepNext/>
              <w:jc w:val="center"/>
              <w:cnfStyle w:val="000000000000" w:firstRow="0" w:lastRow="0" w:firstColumn="0" w:lastColumn="0" w:oddVBand="0" w:evenVBand="0" w:oddHBand="0" w:evenHBand="0" w:firstRowFirstColumn="0" w:firstRowLastColumn="0" w:lastRowFirstColumn="0" w:lastRowLastColumn="0"/>
              <w:rPr>
                <w:lang w:eastAsia="en-US"/>
                <w:rPrChange w:id="987" w:author="Jenny Marcela Garces Delgado" w:date="2020-04-25T18:21:00Z">
                  <w:rPr>
                    <w:noProof/>
                    <w:lang w:eastAsia="en-US"/>
                  </w:rPr>
                </w:rPrChange>
              </w:rPr>
            </w:pPr>
            <w:proofErr w:type="spellStart"/>
            <w:r w:rsidRPr="008367E7">
              <w:rPr>
                <w:lang w:eastAsia="en-US"/>
                <w:rPrChange w:id="988" w:author="Jenny Marcela Garces Delgado" w:date="2020-04-25T18:21:00Z">
                  <w:rPr>
                    <w:noProof/>
                    <w:lang w:eastAsia="en-US"/>
                  </w:rPr>
                </w:rPrChange>
              </w:rPr>
              <w:t>Index</w:t>
            </w:r>
            <w:proofErr w:type="spellEnd"/>
          </w:p>
        </w:tc>
      </w:tr>
    </w:tbl>
    <w:p w:rsidR="00886616" w:rsidRPr="008367E7" w:rsidRDefault="00886616" w:rsidP="00886616">
      <w:pPr>
        <w:pStyle w:val="Descripcin"/>
        <w:jc w:val="center"/>
        <w:rPr>
          <w:lang w:eastAsia="en-US"/>
          <w:rPrChange w:id="989" w:author="Jenny Marcela Garces Delgado" w:date="2020-04-25T18:21:00Z">
            <w:rPr>
              <w:noProof/>
              <w:lang w:eastAsia="en-US"/>
            </w:rPr>
          </w:rPrChange>
        </w:rPr>
      </w:pPr>
      <w:r w:rsidRPr="008367E7">
        <w:rPr>
          <w:rPrChange w:id="990" w:author="Jenny Marcela Garces Delgado" w:date="2020-04-25T18:21:00Z">
            <w:rPr>
              <w:noProof/>
            </w:rPr>
          </w:rPrChange>
        </w:rPr>
        <w:t xml:space="preserve">Tabla </w:t>
      </w:r>
      <w:r w:rsidR="000D1B99" w:rsidRPr="008367E7">
        <w:rPr>
          <w:rPrChange w:id="991" w:author="Jenny Marcela Garces Delgado" w:date="2020-04-25T18:21:00Z">
            <w:rPr>
              <w:noProof/>
            </w:rPr>
          </w:rPrChange>
        </w:rPr>
        <w:fldChar w:fldCharType="begin"/>
      </w:r>
      <w:r w:rsidR="000D1B99" w:rsidRPr="008367E7">
        <w:rPr>
          <w:rPrChange w:id="992" w:author="Jenny Marcela Garces Delgado" w:date="2020-04-25T18:21:00Z">
            <w:rPr>
              <w:noProof/>
            </w:rPr>
          </w:rPrChange>
        </w:rPr>
        <w:instrText xml:space="preserve"> SEQ Tabla \* ARABIC </w:instrText>
      </w:r>
      <w:r w:rsidR="000D1B99" w:rsidRPr="008367E7">
        <w:rPr>
          <w:rPrChange w:id="993" w:author="Jenny Marcela Garces Delgado" w:date="2020-04-25T18:21:00Z">
            <w:rPr>
              <w:noProof/>
            </w:rPr>
          </w:rPrChange>
        </w:rPr>
        <w:fldChar w:fldCharType="separate"/>
      </w:r>
      <w:r w:rsidR="00113DE2" w:rsidRPr="008367E7">
        <w:rPr>
          <w:rPrChange w:id="994" w:author="Jenny Marcela Garces Delgado" w:date="2020-04-25T18:21:00Z">
            <w:rPr>
              <w:noProof/>
            </w:rPr>
          </w:rPrChange>
        </w:rPr>
        <w:t>4</w:t>
      </w:r>
      <w:r w:rsidR="000D1B99" w:rsidRPr="008367E7">
        <w:rPr>
          <w:rPrChange w:id="995" w:author="Jenny Marcela Garces Delgado" w:date="2020-04-25T18:21:00Z">
            <w:rPr>
              <w:noProof/>
            </w:rPr>
          </w:rPrChange>
        </w:rPr>
        <w:fldChar w:fldCharType="end"/>
      </w:r>
      <w:r w:rsidRPr="008367E7">
        <w:rPr>
          <w:rPrChange w:id="996" w:author="Jenny Marcela Garces Delgado" w:date="2020-04-25T18:21:00Z">
            <w:rPr>
              <w:noProof/>
            </w:rPr>
          </w:rPrChange>
        </w:rPr>
        <w:t xml:space="preserve">-conceptos de </w:t>
      </w:r>
      <w:proofErr w:type="spellStart"/>
      <w:r w:rsidRPr="008367E7">
        <w:rPr>
          <w:rPrChange w:id="997" w:author="Jenny Marcela Garces Delgado" w:date="2020-04-25T18:21:00Z">
            <w:rPr>
              <w:noProof/>
            </w:rPr>
          </w:rPrChange>
        </w:rPr>
        <w:t>mongodb</w:t>
      </w:r>
      <w:proofErr w:type="spellEnd"/>
    </w:p>
    <w:p w:rsidR="00760D1E" w:rsidRPr="008367E7" w:rsidRDefault="00760D1E" w:rsidP="00760D1E">
      <w:pPr>
        <w:rPr>
          <w:rPrChange w:id="998" w:author="Jenny Marcela Garces Delgado" w:date="2020-04-25T18:21:00Z">
            <w:rPr>
              <w:noProof/>
            </w:rPr>
          </w:rPrChange>
        </w:rPr>
      </w:pPr>
    </w:p>
    <w:p w:rsidR="009C5555" w:rsidRPr="008367E7" w:rsidRDefault="009C5555" w:rsidP="009C5555">
      <w:pPr>
        <w:rPr>
          <w:rPrChange w:id="999" w:author="Jenny Marcela Garces Delgado" w:date="2020-04-25T18:21:00Z">
            <w:rPr>
              <w:noProof/>
            </w:rPr>
          </w:rPrChange>
        </w:rPr>
      </w:pPr>
    </w:p>
    <w:p w:rsidR="00017616" w:rsidRPr="008367E7" w:rsidRDefault="00017616" w:rsidP="00017616">
      <w:pPr>
        <w:keepNext/>
        <w:jc w:val="center"/>
        <w:rPr>
          <w:rPrChange w:id="1000" w:author="Jenny Marcela Garces Delgado" w:date="2020-04-25T18:21:00Z">
            <w:rPr>
              <w:noProof/>
            </w:rPr>
          </w:rPrChange>
        </w:rPr>
      </w:pPr>
      <w:r w:rsidRPr="004E03D7">
        <w:rPr>
          <w:noProof/>
        </w:rPr>
        <w:drawing>
          <wp:inline distT="0" distB="0" distL="0" distR="0">
            <wp:extent cx="4377218" cy="1969135"/>
            <wp:effectExtent l="0" t="0" r="4445" b="0"/>
            <wp:docPr id="30" name="Imagen 3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LP.png"/>
                    <pic:cNvPicPr/>
                  </pic:nvPicPr>
                  <pic:blipFill rotWithShape="1">
                    <a:blip r:embed="rId13">
                      <a:extLst>
                        <a:ext uri="{28A0092B-C50C-407E-A947-70E740481C1C}">
                          <a14:useLocalDpi xmlns:a14="http://schemas.microsoft.com/office/drawing/2010/main" val="0"/>
                        </a:ext>
                      </a:extLst>
                    </a:blip>
                    <a:srcRect l="22004"/>
                    <a:stretch/>
                  </pic:blipFill>
                  <pic:spPr bwMode="auto">
                    <a:xfrm>
                      <a:off x="0" y="0"/>
                      <a:ext cx="4377218" cy="1969135"/>
                    </a:xfrm>
                    <a:prstGeom prst="rect">
                      <a:avLst/>
                    </a:prstGeom>
                    <a:ln>
                      <a:noFill/>
                    </a:ln>
                    <a:extLst>
                      <a:ext uri="{53640926-AAD7-44D8-BBD7-CCE9431645EC}">
                        <a14:shadowObscured xmlns:a14="http://schemas.microsoft.com/office/drawing/2010/main"/>
                      </a:ext>
                    </a:extLst>
                  </pic:spPr>
                </pic:pic>
              </a:graphicData>
            </a:graphic>
          </wp:inline>
        </w:drawing>
      </w:r>
    </w:p>
    <w:p w:rsidR="00A92922" w:rsidRPr="004E03D7" w:rsidRDefault="00017616" w:rsidP="00017616">
      <w:pPr>
        <w:pStyle w:val="Descripcin"/>
        <w:jc w:val="center"/>
      </w:pPr>
      <w:r w:rsidRPr="008367E7">
        <w:rPr>
          <w:rPrChange w:id="1001" w:author="Jenny Marcela Garces Delgado" w:date="2020-04-25T18:21:00Z">
            <w:rPr>
              <w:noProof/>
            </w:rPr>
          </w:rPrChange>
        </w:rPr>
        <w:t xml:space="preserve">Tabla </w:t>
      </w:r>
      <w:r w:rsidR="000D1B99" w:rsidRPr="008367E7">
        <w:rPr>
          <w:rPrChange w:id="1002" w:author="Jenny Marcela Garces Delgado" w:date="2020-04-25T18:21:00Z">
            <w:rPr>
              <w:noProof/>
            </w:rPr>
          </w:rPrChange>
        </w:rPr>
        <w:fldChar w:fldCharType="begin"/>
      </w:r>
      <w:r w:rsidR="000D1B99" w:rsidRPr="008367E7">
        <w:rPr>
          <w:rPrChange w:id="1003" w:author="Jenny Marcela Garces Delgado" w:date="2020-04-25T18:21:00Z">
            <w:rPr>
              <w:noProof/>
            </w:rPr>
          </w:rPrChange>
        </w:rPr>
        <w:instrText xml:space="preserve"> SEQ Tabla \* ARABIC </w:instrText>
      </w:r>
      <w:r w:rsidR="000D1B99" w:rsidRPr="008367E7">
        <w:rPr>
          <w:rPrChange w:id="1004" w:author="Jenny Marcela Garces Delgado" w:date="2020-04-25T18:21:00Z">
            <w:rPr>
              <w:noProof/>
            </w:rPr>
          </w:rPrChange>
        </w:rPr>
        <w:fldChar w:fldCharType="separate"/>
      </w:r>
      <w:r w:rsidR="00113DE2" w:rsidRPr="008367E7">
        <w:rPr>
          <w:rPrChange w:id="1005" w:author="Jenny Marcela Garces Delgado" w:date="2020-04-25T18:21:00Z">
            <w:rPr>
              <w:noProof/>
            </w:rPr>
          </w:rPrChange>
        </w:rPr>
        <w:t>5</w:t>
      </w:r>
      <w:r w:rsidR="000D1B99" w:rsidRPr="008367E7">
        <w:rPr>
          <w:rPrChange w:id="1006" w:author="Jenny Marcela Garces Delgado" w:date="2020-04-25T18:21:00Z">
            <w:rPr>
              <w:noProof/>
            </w:rPr>
          </w:rPrChange>
        </w:rPr>
        <w:fldChar w:fldCharType="end"/>
      </w:r>
      <w:r w:rsidRPr="004E03D7">
        <w:t>-modelo de la base de datos</w:t>
      </w:r>
    </w:p>
    <w:p w:rsidR="00C82E93" w:rsidRPr="004E03D7" w:rsidRDefault="00C82E93" w:rsidP="00C82E93"/>
    <w:p w:rsidR="00DC6770" w:rsidRPr="004E03D7" w:rsidRDefault="0044218B" w:rsidP="00ED34EB">
      <w:r w:rsidRPr="004E03D7">
        <w:t>Debido a los requerimientos se plantean dos colecciones una de preguntas y respuesta y la otra será una colección de expresiones regulares.</w:t>
      </w:r>
    </w:p>
    <w:p w:rsidR="00DC6770" w:rsidRPr="004E03D7" w:rsidRDefault="00DC6770" w:rsidP="00DC6770">
      <w:pPr>
        <w:spacing w:after="160" w:line="288" w:lineRule="auto"/>
        <w:ind w:left="2160"/>
      </w:pPr>
      <w:r w:rsidRPr="004E03D7">
        <w:br w:type="page"/>
      </w:r>
    </w:p>
    <w:p w:rsidR="00DC6770" w:rsidRPr="004E03D7" w:rsidRDefault="00DC6770" w:rsidP="00DC6770">
      <w:pPr>
        <w:pStyle w:val="Ttulo"/>
        <w:rPr>
          <w:lang w:val="es-ES"/>
        </w:rPr>
      </w:pPr>
      <w:r w:rsidRPr="004E03D7">
        <w:rPr>
          <w:lang w:val="es-ES"/>
        </w:rPr>
        <w:lastRenderedPageBreak/>
        <w:t xml:space="preserve">estudio </w:t>
      </w:r>
      <w:r w:rsidR="004E03D7" w:rsidRPr="004E03D7">
        <w:rPr>
          <w:lang w:val="es-ES"/>
        </w:rPr>
        <w:t>técnico</w:t>
      </w:r>
    </w:p>
    <w:p w:rsidR="00DC6770" w:rsidRPr="004E03D7" w:rsidRDefault="00DC6770" w:rsidP="00DC6770">
      <w:pPr>
        <w:rPr>
          <w:lang w:eastAsia="en-US"/>
        </w:rPr>
      </w:pPr>
      <w:r w:rsidRPr="004E03D7">
        <w:rPr>
          <w:lang w:eastAsia="en-US"/>
        </w:rPr>
        <w:t>En e</w:t>
      </w:r>
      <w:r w:rsidR="005712B5" w:rsidRPr="004E03D7">
        <w:rPr>
          <w:lang w:eastAsia="en-US"/>
        </w:rPr>
        <w:t xml:space="preserve">l estudio </w:t>
      </w:r>
      <w:r w:rsidR="008367E7" w:rsidRPr="008367E7">
        <w:rPr>
          <w:lang w:eastAsia="en-US"/>
        </w:rPr>
        <w:t>técnico</w:t>
      </w:r>
      <w:r w:rsidR="005712B5" w:rsidRPr="004E03D7">
        <w:rPr>
          <w:lang w:eastAsia="en-US"/>
        </w:rPr>
        <w:t xml:space="preserve"> se contemplan los aspectos </w:t>
      </w:r>
      <w:r w:rsidR="008367E7" w:rsidRPr="008367E7">
        <w:rPr>
          <w:lang w:eastAsia="en-US"/>
        </w:rPr>
        <w:t>técnicos</w:t>
      </w:r>
      <w:r w:rsidR="005712B5" w:rsidRPr="004E03D7">
        <w:rPr>
          <w:lang w:eastAsia="en-US"/>
        </w:rPr>
        <w:t xml:space="preserve"> operativos necesarios en el uso </w:t>
      </w:r>
      <w:r w:rsidR="00C1284B" w:rsidRPr="004E03D7">
        <w:rPr>
          <w:lang w:eastAsia="en-US"/>
        </w:rPr>
        <w:t>eficiente</w:t>
      </w:r>
      <w:r w:rsidR="00EE5967" w:rsidRPr="004E03D7">
        <w:rPr>
          <w:lang w:eastAsia="en-US"/>
        </w:rPr>
        <w:t xml:space="preserve"> de los recursos disponibles para la </w:t>
      </w:r>
      <w:r w:rsidR="008367E7" w:rsidRPr="008367E7">
        <w:rPr>
          <w:lang w:eastAsia="en-US"/>
        </w:rPr>
        <w:t>elaboración</w:t>
      </w:r>
      <w:r w:rsidR="00EE5967" w:rsidRPr="004E03D7">
        <w:rPr>
          <w:lang w:eastAsia="en-US"/>
        </w:rPr>
        <w:t xml:space="preserve"> del proyecto</w:t>
      </w:r>
      <w:r w:rsidR="003868A1" w:rsidRPr="004E03D7">
        <w:rPr>
          <w:lang w:eastAsia="en-US"/>
        </w:rPr>
        <w:t xml:space="preserve"> y en el cual se analizan </w:t>
      </w:r>
      <w:r w:rsidR="00EE5967" w:rsidRPr="004E03D7">
        <w:rPr>
          <w:lang w:eastAsia="en-US"/>
        </w:rPr>
        <w:t xml:space="preserve">la </w:t>
      </w:r>
      <w:r w:rsidR="008367E7" w:rsidRPr="008367E7">
        <w:rPr>
          <w:lang w:eastAsia="en-US"/>
        </w:rPr>
        <w:t>distribución</w:t>
      </w:r>
      <w:r w:rsidR="00EE5967" w:rsidRPr="004E03D7">
        <w:rPr>
          <w:lang w:eastAsia="en-US"/>
        </w:rPr>
        <w:t xml:space="preserve"> </w:t>
      </w:r>
      <w:r w:rsidR="003868A1" w:rsidRPr="004E03D7">
        <w:rPr>
          <w:lang w:eastAsia="en-US"/>
        </w:rPr>
        <w:t>del espacio</w:t>
      </w:r>
      <w:r w:rsidR="00EE5967" w:rsidRPr="004E03D7">
        <w:rPr>
          <w:lang w:eastAsia="en-US"/>
        </w:rPr>
        <w:t>, las localizaciones y los procesos de la empresa</w:t>
      </w:r>
      <w:r w:rsidR="003868A1" w:rsidRPr="004E03D7">
        <w:rPr>
          <w:lang w:eastAsia="en-US"/>
        </w:rPr>
        <w:t>.</w:t>
      </w:r>
    </w:p>
    <w:p w:rsidR="002A15E8" w:rsidRPr="004E03D7" w:rsidRDefault="002A15E8" w:rsidP="00DC6770">
      <w:pPr>
        <w:rPr>
          <w:lang w:eastAsia="en-US"/>
        </w:rPr>
      </w:pPr>
    </w:p>
    <w:p w:rsidR="002A15E8" w:rsidRPr="004E03D7" w:rsidRDefault="002A15E8" w:rsidP="002A15E8">
      <w:pPr>
        <w:pStyle w:val="Ttulo1"/>
        <w:rPr>
          <w:lang w:eastAsia="en-US"/>
        </w:rPr>
      </w:pPr>
      <w:bookmarkStart w:id="1007" w:name="_Toc38568313"/>
      <w:r w:rsidRPr="004E03D7">
        <w:rPr>
          <w:lang w:eastAsia="en-US"/>
        </w:rPr>
        <w:t>L</w:t>
      </w:r>
      <w:r w:rsidR="001E620A" w:rsidRPr="004E03D7">
        <w:rPr>
          <w:lang w:eastAsia="en-US"/>
        </w:rPr>
        <w:t>OCALIZACIÓN:</w:t>
      </w:r>
      <w:bookmarkEnd w:id="1007"/>
    </w:p>
    <w:p w:rsidR="001E620A" w:rsidRPr="004E03D7" w:rsidRDefault="001E620A" w:rsidP="001E620A">
      <w:pPr>
        <w:rPr>
          <w:lang w:eastAsia="en-US"/>
        </w:rPr>
      </w:pPr>
      <w:r w:rsidRPr="004E03D7">
        <w:rPr>
          <w:lang w:eastAsia="en-US"/>
        </w:rPr>
        <w:t>El primer aspecto que analizamos es la localizaci</w:t>
      </w:r>
      <w:r w:rsidR="00481A2A" w:rsidRPr="004E03D7">
        <w:rPr>
          <w:lang w:eastAsia="en-US"/>
        </w:rPr>
        <w:t>ó</w:t>
      </w:r>
      <w:r w:rsidRPr="004E03D7">
        <w:rPr>
          <w:lang w:eastAsia="en-US"/>
        </w:rPr>
        <w:t>n</w:t>
      </w:r>
      <w:r w:rsidR="00481A2A" w:rsidRPr="004E03D7">
        <w:rPr>
          <w:lang w:eastAsia="en-US"/>
        </w:rPr>
        <w:t>, este estudio es</w:t>
      </w:r>
      <w:r w:rsidR="006213E6" w:rsidRPr="004E03D7">
        <w:rPr>
          <w:lang w:eastAsia="en-US"/>
        </w:rPr>
        <w:t xml:space="preserve"> </w:t>
      </w:r>
      <w:r w:rsidR="00481A2A" w:rsidRPr="004E03D7">
        <w:rPr>
          <w:lang w:eastAsia="en-US"/>
        </w:rPr>
        <w:t xml:space="preserve">muy </w:t>
      </w:r>
      <w:r w:rsidR="008367E7" w:rsidRPr="008367E7">
        <w:rPr>
          <w:lang w:eastAsia="en-US"/>
        </w:rPr>
        <w:t>útil</w:t>
      </w:r>
      <w:r w:rsidR="00481A2A" w:rsidRPr="004E03D7">
        <w:rPr>
          <w:lang w:eastAsia="en-US"/>
        </w:rPr>
        <w:t xml:space="preserve"> para determinar</w:t>
      </w:r>
      <w:r w:rsidR="00814E52" w:rsidRPr="004E03D7">
        <w:rPr>
          <w:lang w:eastAsia="en-US"/>
        </w:rPr>
        <w:t xml:space="preserve"> </w:t>
      </w:r>
      <w:r w:rsidR="00481A2A" w:rsidRPr="004E03D7">
        <w:rPr>
          <w:lang w:eastAsia="en-US"/>
        </w:rPr>
        <w:t>el éxito o fracaso de un negocio, ya que la decisión ace</w:t>
      </w:r>
      <w:r w:rsidR="009465E8" w:rsidRPr="004E03D7">
        <w:rPr>
          <w:lang w:eastAsia="en-US"/>
        </w:rPr>
        <w:t>r</w:t>
      </w:r>
      <w:r w:rsidR="00481A2A" w:rsidRPr="004E03D7">
        <w:rPr>
          <w:lang w:eastAsia="en-US"/>
        </w:rPr>
        <w:t xml:space="preserve">ca de donde ubicar el proyecto no solo considera criterios </w:t>
      </w:r>
      <w:r w:rsidR="008367E7" w:rsidRPr="008367E7">
        <w:rPr>
          <w:lang w:eastAsia="en-US"/>
        </w:rPr>
        <w:t>económicos</w:t>
      </w:r>
      <w:r w:rsidR="00481A2A" w:rsidRPr="004E03D7">
        <w:rPr>
          <w:lang w:eastAsia="en-US"/>
        </w:rPr>
        <w:t xml:space="preserve">, sino </w:t>
      </w:r>
      <w:r w:rsidR="008367E7" w:rsidRPr="008367E7">
        <w:rPr>
          <w:lang w:eastAsia="en-US"/>
        </w:rPr>
        <w:t>también</w:t>
      </w:r>
      <w:r w:rsidR="00481A2A" w:rsidRPr="004E03D7">
        <w:rPr>
          <w:lang w:eastAsia="en-US"/>
        </w:rPr>
        <w:t xml:space="preserve"> </w:t>
      </w:r>
      <w:r w:rsidR="008367E7" w:rsidRPr="008367E7">
        <w:rPr>
          <w:lang w:eastAsia="en-US"/>
        </w:rPr>
        <w:t>estratégicos</w:t>
      </w:r>
      <w:r w:rsidR="00481A2A" w:rsidRPr="004E03D7">
        <w:rPr>
          <w:lang w:eastAsia="en-US"/>
        </w:rPr>
        <w:t xml:space="preserve">, </w:t>
      </w:r>
      <w:r w:rsidR="008367E7" w:rsidRPr="008367E7">
        <w:rPr>
          <w:lang w:eastAsia="en-US"/>
        </w:rPr>
        <w:t>técnicos</w:t>
      </w:r>
      <w:r w:rsidR="00481A2A" w:rsidRPr="004E03D7">
        <w:rPr>
          <w:lang w:eastAsia="en-US"/>
        </w:rPr>
        <w:t xml:space="preserve"> y sociales, entre otros.</w:t>
      </w:r>
      <w:r w:rsidRPr="004E03D7">
        <w:rPr>
          <w:lang w:eastAsia="en-US"/>
        </w:rPr>
        <w:t xml:space="preserve"> </w:t>
      </w:r>
    </w:p>
    <w:p w:rsidR="00481A2A" w:rsidRPr="004E03D7" w:rsidRDefault="00481A2A" w:rsidP="001E620A">
      <w:pPr>
        <w:rPr>
          <w:lang w:eastAsia="en-US"/>
        </w:rPr>
      </w:pPr>
      <w:r w:rsidRPr="004E03D7">
        <w:rPr>
          <w:lang w:eastAsia="en-US"/>
        </w:rPr>
        <w:t xml:space="preserve">Para evaluar este aspecto </w:t>
      </w:r>
      <w:r w:rsidR="003B49B8" w:rsidRPr="004E03D7">
        <w:rPr>
          <w:lang w:eastAsia="en-US"/>
        </w:rPr>
        <w:t xml:space="preserve">usamos el método de los factores ponderados, donde se presenta un </w:t>
      </w:r>
      <w:r w:rsidR="008367E7" w:rsidRPr="008367E7">
        <w:rPr>
          <w:lang w:eastAsia="en-US"/>
        </w:rPr>
        <w:t>análisis</w:t>
      </w:r>
      <w:r w:rsidR="003B49B8" w:rsidRPr="004E03D7">
        <w:rPr>
          <w:lang w:eastAsia="en-US"/>
        </w:rPr>
        <w:t xml:space="preserve"> cuantitativo en el que se compara entre si las diferentes alternativas para conseguir determinar una o varias localizaciones aceptables.</w:t>
      </w:r>
    </w:p>
    <w:p w:rsidR="003B49B8" w:rsidRPr="004E03D7" w:rsidRDefault="003B49B8" w:rsidP="001E620A">
      <w:pPr>
        <w:rPr>
          <w:lang w:eastAsia="en-US"/>
        </w:rPr>
      </w:pPr>
    </w:p>
    <w:p w:rsidR="003B49B8" w:rsidRPr="004E03D7" w:rsidRDefault="003B49B8" w:rsidP="003B49B8">
      <w:pPr>
        <w:keepNext/>
      </w:pPr>
      <w:r w:rsidRPr="004E03D7">
        <w:rPr>
          <w:noProof/>
          <w:lang w:eastAsia="en-US"/>
        </w:rPr>
        <w:drawing>
          <wp:inline distT="0" distB="0" distL="0" distR="0" wp14:anchorId="08639FC2" wp14:editId="7A664A48">
            <wp:extent cx="5612130" cy="1673860"/>
            <wp:effectExtent l="0" t="0" r="127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73860"/>
                    </a:xfrm>
                    <a:prstGeom prst="rect">
                      <a:avLst/>
                    </a:prstGeom>
                  </pic:spPr>
                </pic:pic>
              </a:graphicData>
            </a:graphic>
          </wp:inline>
        </w:drawing>
      </w:r>
    </w:p>
    <w:p w:rsidR="003B49B8" w:rsidRPr="004E03D7" w:rsidRDefault="003B49B8" w:rsidP="003B49B8">
      <w:pPr>
        <w:pStyle w:val="Descripcin"/>
        <w:jc w:val="center"/>
      </w:pPr>
      <w:r w:rsidRPr="004E03D7">
        <w:t xml:space="preserve">Tabla </w:t>
      </w:r>
      <w:r w:rsidR="00D36AF0" w:rsidRPr="004E03D7">
        <w:fldChar w:fldCharType="begin"/>
      </w:r>
      <w:r w:rsidR="00D36AF0" w:rsidRPr="004E03D7">
        <w:instrText xml:space="preserve"> SEQ Tabla \* ARABIC </w:instrText>
      </w:r>
      <w:r w:rsidR="00D36AF0" w:rsidRPr="004E03D7">
        <w:fldChar w:fldCharType="separate"/>
      </w:r>
      <w:r w:rsidR="00113DE2" w:rsidRPr="004E03D7">
        <w:t>6</w:t>
      </w:r>
      <w:r w:rsidR="00D36AF0" w:rsidRPr="004E03D7">
        <w:fldChar w:fldCharType="end"/>
      </w:r>
      <w:r w:rsidRPr="004E03D7">
        <w:t>-tabla de factores ponderados</w:t>
      </w:r>
    </w:p>
    <w:p w:rsidR="003B49B8" w:rsidRPr="004E03D7" w:rsidRDefault="003B49B8" w:rsidP="003B49B8"/>
    <w:p w:rsidR="003B49B8" w:rsidRPr="004E03D7" w:rsidRDefault="003B49B8" w:rsidP="003B49B8">
      <w:r w:rsidRPr="004E03D7">
        <w:t xml:space="preserve">En este caso tomamos 4 diferentes ubicaciones del </w:t>
      </w:r>
      <w:r w:rsidR="008367E7" w:rsidRPr="008367E7">
        <w:t>área</w:t>
      </w:r>
      <w:r w:rsidRPr="004E03D7">
        <w:t xml:space="preserve"> metropolitana de Bucaramanga, primero se determinan los factores relevantes</w:t>
      </w:r>
      <w:r w:rsidR="0000664F" w:rsidRPr="004E03D7">
        <w:t xml:space="preserve"> y se asigna un peso en porcentaje, luego se fija una escala (en este caso de 1 a 10)</w:t>
      </w:r>
      <w:r w:rsidR="00053ED9" w:rsidRPr="004E03D7">
        <w:t xml:space="preserve">, la </w:t>
      </w:r>
      <w:r w:rsidR="008367E7" w:rsidRPr="008367E7">
        <w:t>puntuación</w:t>
      </w:r>
      <w:r w:rsidR="00053ED9" w:rsidRPr="004E03D7">
        <w:t xml:space="preserve"> se multica por el </w:t>
      </w:r>
      <w:r w:rsidR="008367E7" w:rsidRPr="008367E7">
        <w:t>porcentaje</w:t>
      </w:r>
      <w:r w:rsidR="00053ED9" w:rsidRPr="004E03D7">
        <w:t xml:space="preserve"> para luego sumar y obtener la mejor localiza</w:t>
      </w:r>
      <w:r w:rsidR="00BE01CA" w:rsidRPr="004E03D7">
        <w:t>ción.</w:t>
      </w:r>
    </w:p>
    <w:p w:rsidR="00BE01CA" w:rsidRPr="004E03D7" w:rsidRDefault="00BE01CA" w:rsidP="003B49B8"/>
    <w:p w:rsidR="008F0054" w:rsidRPr="004E03D7" w:rsidRDefault="008F0054" w:rsidP="008F0054">
      <w:pPr>
        <w:pStyle w:val="Ttulo1"/>
      </w:pPr>
      <w:bookmarkStart w:id="1008" w:name="_Toc38568314"/>
      <w:r w:rsidRPr="004E03D7">
        <w:t>distribución y diseño de las instalaciones</w:t>
      </w:r>
      <w:bookmarkEnd w:id="1008"/>
    </w:p>
    <w:p w:rsidR="008F0054" w:rsidRPr="004E03D7" w:rsidRDefault="008F0054" w:rsidP="008F0054"/>
    <w:p w:rsidR="008F0054" w:rsidRPr="004E03D7" w:rsidRDefault="008F0054" w:rsidP="008F0054">
      <w:r w:rsidRPr="004E03D7">
        <w:t xml:space="preserve">Para que la distribución y diseño de las instalaciones de un proyecto provean condiciones de trabajo aceptables, es preciso tomar en cuenta dos especificaciones en particular: funcionalidad y </w:t>
      </w:r>
      <w:r w:rsidR="008367E7" w:rsidRPr="008367E7">
        <w:t>estética</w:t>
      </w:r>
      <w:r w:rsidRPr="004E03D7">
        <w:t xml:space="preserve"> que proporcionen y optimicen el trabajo en cada una de las </w:t>
      </w:r>
      <w:r w:rsidR="008367E7" w:rsidRPr="008367E7">
        <w:t>áreas</w:t>
      </w:r>
      <w:r w:rsidRPr="004E03D7">
        <w:t>.</w:t>
      </w:r>
    </w:p>
    <w:p w:rsidR="008F0054" w:rsidRPr="004E03D7" w:rsidRDefault="008F0054" w:rsidP="008F0054">
      <w:r w:rsidRPr="004E03D7">
        <w:t>El diseño de esta oficina se hace teniendo en cuenta el ambiente laboral que se desea tener.</w:t>
      </w:r>
    </w:p>
    <w:p w:rsidR="008F0054" w:rsidRPr="004E03D7" w:rsidRDefault="008F0054" w:rsidP="008F0054">
      <w:pPr>
        <w:keepNext/>
        <w:jc w:val="center"/>
      </w:pPr>
      <w:r w:rsidRPr="004E03D7">
        <w:rPr>
          <w:noProof/>
        </w:rPr>
        <w:lastRenderedPageBreak/>
        <w:drawing>
          <wp:inline distT="0" distB="0" distL="0" distR="0">
            <wp:extent cx="4263992" cy="3628725"/>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o de planta de oficina ejemplo .png"/>
                    <pic:cNvPicPr/>
                  </pic:nvPicPr>
                  <pic:blipFill rotWithShape="1">
                    <a:blip r:embed="rId15" cstate="print">
                      <a:extLst>
                        <a:ext uri="{28A0092B-C50C-407E-A947-70E740481C1C}">
                          <a14:useLocalDpi xmlns:a14="http://schemas.microsoft.com/office/drawing/2010/main" val="0"/>
                        </a:ext>
                      </a:extLst>
                    </a:blip>
                    <a:srcRect l="12520" t="10880" r="11497" b="5411"/>
                    <a:stretch/>
                  </pic:blipFill>
                  <pic:spPr bwMode="auto">
                    <a:xfrm>
                      <a:off x="0" y="0"/>
                      <a:ext cx="4264253" cy="3628947"/>
                    </a:xfrm>
                    <a:prstGeom prst="rect">
                      <a:avLst/>
                    </a:prstGeom>
                    <a:ln>
                      <a:noFill/>
                    </a:ln>
                    <a:extLst>
                      <a:ext uri="{53640926-AAD7-44D8-BBD7-CCE9431645EC}">
                        <a14:shadowObscured xmlns:a14="http://schemas.microsoft.com/office/drawing/2010/main"/>
                      </a:ext>
                    </a:extLst>
                  </pic:spPr>
                </pic:pic>
              </a:graphicData>
            </a:graphic>
          </wp:inline>
        </w:drawing>
      </w:r>
    </w:p>
    <w:p w:rsidR="00BE01CA" w:rsidRPr="004E03D7" w:rsidRDefault="008F0054" w:rsidP="008F0054">
      <w:pPr>
        <w:pStyle w:val="Descripcin"/>
        <w:jc w:val="center"/>
      </w:pPr>
      <w:r w:rsidRPr="004E03D7">
        <w:t xml:space="preserve">imagen </w:t>
      </w:r>
      <w:r w:rsidR="00D36AF0" w:rsidRPr="004E03D7">
        <w:fldChar w:fldCharType="begin"/>
      </w:r>
      <w:r w:rsidR="00D36AF0" w:rsidRPr="004E03D7">
        <w:instrText xml:space="preserve"> SEQ imagen \* ARABIC </w:instrText>
      </w:r>
      <w:r w:rsidR="00D36AF0" w:rsidRPr="004E03D7">
        <w:fldChar w:fldCharType="separate"/>
      </w:r>
      <w:r w:rsidR="00113DE2" w:rsidRPr="004E03D7">
        <w:t>2</w:t>
      </w:r>
      <w:r w:rsidR="00D36AF0" w:rsidRPr="004E03D7">
        <w:fldChar w:fldCharType="end"/>
      </w:r>
      <w:r w:rsidRPr="004E03D7">
        <w:t>-layout</w:t>
      </w:r>
    </w:p>
    <w:p w:rsidR="002A15E8" w:rsidRPr="004E03D7" w:rsidRDefault="002A15E8" w:rsidP="002A15E8">
      <w:pPr>
        <w:rPr>
          <w:lang w:eastAsia="en-US"/>
        </w:rPr>
      </w:pPr>
    </w:p>
    <w:p w:rsidR="003868A1" w:rsidRPr="004E03D7" w:rsidRDefault="003868A1" w:rsidP="00DC6770">
      <w:pPr>
        <w:rPr>
          <w:lang w:eastAsia="en-US"/>
        </w:rPr>
      </w:pPr>
    </w:p>
    <w:p w:rsidR="00FC4439" w:rsidRPr="004E03D7" w:rsidRDefault="00FC4439" w:rsidP="00FC4439">
      <w:pPr>
        <w:pStyle w:val="Ttulo1"/>
      </w:pPr>
      <w:bookmarkStart w:id="1009" w:name="_Toc38568315"/>
      <w:r w:rsidRPr="004E03D7">
        <w:t>PROCESOS DEL DESARROLLO</w:t>
      </w:r>
      <w:bookmarkEnd w:id="1009"/>
    </w:p>
    <w:p w:rsidR="00346541" w:rsidRPr="004E03D7" w:rsidRDefault="00346541" w:rsidP="00346541"/>
    <w:p w:rsidR="00515786" w:rsidRPr="004E03D7" w:rsidRDefault="00D9758C" w:rsidP="00FC4439">
      <w:r w:rsidRPr="004E03D7">
        <w:t>Los diagramas de flujo es una manera de representar gráficamente ciertos procesos a través de una serie de pasos estructurados y vinculados que permiten su revisión. La representación grafica de estos procesos emplea en los diagramas de flujo una serie determinada de figuras geométricas que representan cada paso o procedimiento del desarrollo.</w:t>
      </w:r>
    </w:p>
    <w:p w:rsidR="00515786" w:rsidRPr="004E03D7" w:rsidRDefault="00515786" w:rsidP="00FC4439"/>
    <w:p w:rsidR="00515786" w:rsidRPr="004E03D7" w:rsidRDefault="00515786" w:rsidP="00515786">
      <w:pPr>
        <w:keepNext/>
        <w:jc w:val="center"/>
      </w:pPr>
      <w:r w:rsidRPr="004E03D7">
        <w:rPr>
          <w:noProof/>
        </w:rPr>
        <w:drawing>
          <wp:inline distT="0" distB="0" distL="0" distR="0" wp14:anchorId="2A40E60C" wp14:editId="16C620A5">
            <wp:extent cx="2138544" cy="1945411"/>
            <wp:effectExtent l="0" t="0" r="0" b="0"/>
            <wp:docPr id="21" name="Imagen 2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3925" cy="1959403"/>
                    </a:xfrm>
                    <a:prstGeom prst="rect">
                      <a:avLst/>
                    </a:prstGeom>
                    <a:noFill/>
                    <a:ln>
                      <a:noFill/>
                    </a:ln>
                  </pic:spPr>
                </pic:pic>
              </a:graphicData>
            </a:graphic>
          </wp:inline>
        </w:drawing>
      </w:r>
    </w:p>
    <w:p w:rsidR="00FC4439" w:rsidRPr="004E03D7" w:rsidRDefault="00515786" w:rsidP="00515786">
      <w:pPr>
        <w:pStyle w:val="Descripcin"/>
        <w:jc w:val="center"/>
      </w:pPr>
      <w:r w:rsidRPr="004E03D7">
        <w:t xml:space="preserve">imagen </w:t>
      </w:r>
      <w:r w:rsidR="00D36AF0" w:rsidRPr="008367E7">
        <w:rPr>
          <w:rPrChange w:id="1010" w:author="Jenny Marcela Garces Delgado" w:date="2020-04-25T18:21:00Z">
            <w:rPr>
              <w:noProof/>
            </w:rPr>
          </w:rPrChange>
        </w:rPr>
        <w:fldChar w:fldCharType="begin"/>
      </w:r>
      <w:r w:rsidR="00D36AF0" w:rsidRPr="004E03D7">
        <w:instrText xml:space="preserve"> SEQ imagen \* ARABIC </w:instrText>
      </w:r>
      <w:r w:rsidR="00D36AF0" w:rsidRPr="008367E7">
        <w:rPr>
          <w:rPrChange w:id="1011" w:author="Jenny Marcela Garces Delgado" w:date="2020-04-25T18:21:00Z">
            <w:rPr>
              <w:noProof/>
            </w:rPr>
          </w:rPrChange>
        </w:rPr>
        <w:fldChar w:fldCharType="separate"/>
      </w:r>
      <w:r w:rsidR="00113DE2" w:rsidRPr="004E03D7">
        <w:t>3</w:t>
      </w:r>
      <w:r w:rsidR="00D36AF0" w:rsidRPr="008367E7">
        <w:rPr>
          <w:rPrChange w:id="1012" w:author="Jenny Marcela Garces Delgado" w:date="2020-04-25T18:21:00Z">
            <w:rPr>
              <w:noProof/>
            </w:rPr>
          </w:rPrChange>
        </w:rPr>
        <w:fldChar w:fldCharType="end"/>
      </w:r>
      <w:r w:rsidRPr="004E03D7">
        <w:t>-elementos flujograma</w:t>
      </w:r>
    </w:p>
    <w:p w:rsidR="00515786" w:rsidRPr="004E03D7" w:rsidRDefault="00515786" w:rsidP="00515786"/>
    <w:p w:rsidR="00346541" w:rsidRPr="004E03D7" w:rsidRDefault="00D9758C" w:rsidP="00882B95">
      <w:r w:rsidRPr="004E03D7">
        <w:lastRenderedPageBreak/>
        <w:t>Para enten</w:t>
      </w:r>
      <w:r w:rsidR="00346541" w:rsidRPr="004E03D7">
        <w:t>der un poco estos diagramas podemos visualizar algunos de los elementos y su significado o uso.</w:t>
      </w:r>
    </w:p>
    <w:p w:rsidR="00346541" w:rsidRPr="004E03D7" w:rsidRDefault="00346541" w:rsidP="00FC4439"/>
    <w:p w:rsidR="00D9758C" w:rsidRPr="004E03D7" w:rsidRDefault="00D9758C" w:rsidP="00FC4439">
      <w:r w:rsidRPr="004E03D7">
        <w:t>El siguiente diagrama de flujo se realizan con el fin de dar a entender el funcionamiento general de la aplicación NLP data.</w:t>
      </w:r>
    </w:p>
    <w:p w:rsidR="00DC6770" w:rsidRPr="004E03D7" w:rsidRDefault="00DC6770" w:rsidP="00FC4439"/>
    <w:p w:rsidR="00882B95" w:rsidRPr="004E03D7" w:rsidRDefault="00882B95" w:rsidP="00FC4439"/>
    <w:p w:rsidR="00882B95" w:rsidRPr="004E03D7" w:rsidRDefault="00882B95" w:rsidP="00FC4439"/>
    <w:p w:rsidR="008A03D5" w:rsidRPr="008367E7" w:rsidRDefault="00882B95" w:rsidP="008A03D5">
      <w:pPr>
        <w:keepNext/>
        <w:rPr>
          <w:rPrChange w:id="1013" w:author="Jenny Marcela Garces Delgado" w:date="2020-04-25T18:21:00Z">
            <w:rPr>
              <w:noProof/>
            </w:rPr>
          </w:rPrChange>
        </w:rPr>
      </w:pPr>
      <w:r w:rsidRPr="004E03D7">
        <w:rPr>
          <w:noProof/>
        </w:rPr>
        <w:drawing>
          <wp:inline distT="0" distB="0" distL="0" distR="0">
            <wp:extent cx="5900533" cy="6425292"/>
            <wp:effectExtent l="0" t="0" r="0" b="0"/>
            <wp:docPr id="22" name="Imagen 22" descr="Imagen que contiene computadora,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ujogram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8360" cy="6433815"/>
                    </a:xfrm>
                    <a:prstGeom prst="rect">
                      <a:avLst/>
                    </a:prstGeom>
                  </pic:spPr>
                </pic:pic>
              </a:graphicData>
            </a:graphic>
          </wp:inline>
        </w:drawing>
      </w:r>
    </w:p>
    <w:p w:rsidR="00882B95" w:rsidRPr="008367E7" w:rsidRDefault="008A03D5" w:rsidP="008A03D5">
      <w:pPr>
        <w:pStyle w:val="Descripcin"/>
        <w:jc w:val="center"/>
        <w:rPr>
          <w:rPrChange w:id="1014" w:author="Jenny Marcela Garces Delgado" w:date="2020-04-25T18:21:00Z">
            <w:rPr>
              <w:noProof/>
            </w:rPr>
          </w:rPrChange>
        </w:rPr>
      </w:pPr>
      <w:r w:rsidRPr="008367E7">
        <w:rPr>
          <w:rPrChange w:id="1015" w:author="Jenny Marcela Garces Delgado" w:date="2020-04-25T18:21:00Z">
            <w:rPr>
              <w:noProof/>
            </w:rPr>
          </w:rPrChange>
        </w:rPr>
        <w:t xml:space="preserve">imagen </w:t>
      </w:r>
      <w:r w:rsidR="00D36AF0" w:rsidRPr="008367E7">
        <w:rPr>
          <w:rPrChange w:id="1016" w:author="Jenny Marcela Garces Delgado" w:date="2020-04-25T18:21:00Z">
            <w:rPr>
              <w:noProof/>
            </w:rPr>
          </w:rPrChange>
        </w:rPr>
        <w:fldChar w:fldCharType="begin"/>
      </w:r>
      <w:r w:rsidR="00D36AF0" w:rsidRPr="008367E7">
        <w:rPr>
          <w:rPrChange w:id="1017" w:author="Jenny Marcela Garces Delgado" w:date="2020-04-25T18:21:00Z">
            <w:rPr>
              <w:noProof/>
            </w:rPr>
          </w:rPrChange>
        </w:rPr>
        <w:instrText xml:space="preserve"> SEQ imagen \* ARABIC </w:instrText>
      </w:r>
      <w:r w:rsidR="00D36AF0" w:rsidRPr="008367E7">
        <w:rPr>
          <w:rPrChange w:id="1018" w:author="Jenny Marcela Garces Delgado" w:date="2020-04-25T18:21:00Z">
            <w:rPr>
              <w:noProof/>
            </w:rPr>
          </w:rPrChange>
        </w:rPr>
        <w:fldChar w:fldCharType="separate"/>
      </w:r>
      <w:r w:rsidR="00113DE2" w:rsidRPr="008367E7">
        <w:rPr>
          <w:rPrChange w:id="1019" w:author="Jenny Marcela Garces Delgado" w:date="2020-04-25T18:21:00Z">
            <w:rPr>
              <w:noProof/>
            </w:rPr>
          </w:rPrChange>
        </w:rPr>
        <w:t>4</w:t>
      </w:r>
      <w:r w:rsidR="00D36AF0" w:rsidRPr="008367E7">
        <w:rPr>
          <w:rPrChange w:id="1020" w:author="Jenny Marcela Garces Delgado" w:date="2020-04-25T18:21:00Z">
            <w:rPr>
              <w:noProof/>
            </w:rPr>
          </w:rPrChange>
        </w:rPr>
        <w:fldChar w:fldCharType="end"/>
      </w:r>
      <w:r w:rsidRPr="008367E7">
        <w:rPr>
          <w:rPrChange w:id="1021" w:author="Jenny Marcela Garces Delgado" w:date="2020-04-25T18:21:00Z">
            <w:rPr>
              <w:noProof/>
            </w:rPr>
          </w:rPrChange>
        </w:rPr>
        <w:t xml:space="preserve">-flujograma </w:t>
      </w:r>
      <w:proofErr w:type="spellStart"/>
      <w:r w:rsidRPr="008367E7">
        <w:rPr>
          <w:rPrChange w:id="1022" w:author="Jenny Marcela Garces Delgado" w:date="2020-04-25T18:21:00Z">
            <w:rPr>
              <w:noProof/>
            </w:rPr>
          </w:rPrChange>
        </w:rPr>
        <w:t>nlp</w:t>
      </w:r>
      <w:proofErr w:type="spellEnd"/>
    </w:p>
    <w:p w:rsidR="00882B95" w:rsidRPr="008367E7" w:rsidRDefault="00882B95" w:rsidP="00FC4439">
      <w:pPr>
        <w:rPr>
          <w:rPrChange w:id="1023" w:author="Jenny Marcela Garces Delgado" w:date="2020-04-25T18:21:00Z">
            <w:rPr>
              <w:noProof/>
            </w:rPr>
          </w:rPrChange>
        </w:rPr>
      </w:pPr>
    </w:p>
    <w:p w:rsidR="001A0B76" w:rsidRPr="008367E7" w:rsidRDefault="001A0B76" w:rsidP="00ED34EB">
      <w:pPr>
        <w:rPr>
          <w:rPrChange w:id="1024" w:author="Jenny Marcela Garces Delgado" w:date="2020-04-25T18:21:00Z">
            <w:rPr>
              <w:noProof/>
            </w:rPr>
          </w:rPrChange>
        </w:rPr>
      </w:pPr>
    </w:p>
    <w:p w:rsidR="001A0B76" w:rsidRPr="008367E7" w:rsidRDefault="001A0B76" w:rsidP="00ED34EB">
      <w:pPr>
        <w:rPr>
          <w:rPrChange w:id="1025" w:author="Jenny Marcela Garces Delgado" w:date="2020-04-25T18:21:00Z">
            <w:rPr>
              <w:noProof/>
            </w:rPr>
          </w:rPrChange>
        </w:rPr>
      </w:pPr>
    </w:p>
    <w:bookmarkStart w:id="1026" w:name="_Toc38568316" w:displacedByCustomXml="next"/>
    <w:sdt>
      <w:sdtPr>
        <w:rPr>
          <w:rFonts w:ascii="Times New Roman" w:eastAsia="Times New Roman" w:hAnsi="Times New Roman" w:cs="Times New Roman"/>
          <w:b w:val="0"/>
          <w:smallCaps w:val="0"/>
          <w:color w:val="auto"/>
          <w:spacing w:val="0"/>
          <w:sz w:val="24"/>
          <w:szCs w:val="24"/>
        </w:rPr>
        <w:id w:val="-862816633"/>
        <w:docPartObj>
          <w:docPartGallery w:val="Bibliographies"/>
          <w:docPartUnique/>
        </w:docPartObj>
      </w:sdtPr>
      <w:sdtEndPr/>
      <w:sdtContent>
        <w:p w:rsidR="001A0B76" w:rsidRPr="008367E7" w:rsidRDefault="001A0B76">
          <w:pPr>
            <w:pStyle w:val="Ttulo1"/>
            <w:rPr>
              <w:rPrChange w:id="1027" w:author="Jenny Marcela Garces Delgado" w:date="2020-04-25T18:21:00Z">
                <w:rPr>
                  <w:noProof/>
                </w:rPr>
              </w:rPrChange>
            </w:rPr>
          </w:pPr>
          <w:r w:rsidRPr="008367E7">
            <w:rPr>
              <w:rPrChange w:id="1028" w:author="Jenny Marcela Garces Delgado" w:date="2020-04-25T18:21:00Z">
                <w:rPr>
                  <w:noProof/>
                </w:rPr>
              </w:rPrChange>
            </w:rPr>
            <w:t>Bibliografía</w:t>
          </w:r>
          <w:bookmarkEnd w:id="1026"/>
        </w:p>
        <w:sdt>
          <w:sdtPr>
            <w:id w:val="111145805"/>
            <w:bibliography/>
          </w:sdtPr>
          <w:sdtEndPr/>
          <w:sdtContent>
            <w:p w:rsidR="00882B95" w:rsidRPr="008367E7" w:rsidRDefault="001A0B76">
              <w:pPr>
                <w:rPr>
                  <w:rFonts w:asciiTheme="minorHAnsi" w:eastAsiaTheme="minorEastAsia" w:hAnsiTheme="minorHAnsi" w:cstheme="minorBidi"/>
                  <w:sz w:val="20"/>
                  <w:szCs w:val="20"/>
                  <w:lang w:eastAsia="en-US"/>
                  <w:rPrChange w:id="1029" w:author="Jenny Marcela Garces Delgado" w:date="2020-04-25T18:21:00Z">
                    <w:rPr>
                      <w:rFonts w:asciiTheme="minorHAnsi" w:eastAsiaTheme="minorEastAsia" w:hAnsiTheme="minorHAnsi" w:cstheme="minorBidi"/>
                      <w:noProof/>
                      <w:sz w:val="20"/>
                      <w:szCs w:val="20"/>
                      <w:lang w:eastAsia="en-US"/>
                    </w:rPr>
                  </w:rPrChange>
                </w:rPr>
              </w:pPr>
              <w:r w:rsidRPr="008367E7">
                <w:rPr>
                  <w:rPrChange w:id="1030" w:author="Jenny Marcela Garces Delgado" w:date="2020-04-25T18:21:00Z">
                    <w:rPr>
                      <w:noProof/>
                    </w:rPr>
                  </w:rPrChange>
                </w:rPr>
                <w:fldChar w:fldCharType="begin"/>
              </w:r>
              <w:r w:rsidRPr="008367E7">
                <w:rPr>
                  <w:rPrChange w:id="1031" w:author="Jenny Marcela Garces Delgado" w:date="2020-04-25T18:21:00Z">
                    <w:rPr>
                      <w:noProof/>
                    </w:rPr>
                  </w:rPrChange>
                </w:rPr>
                <w:instrText>BIBLIOGRAPHY</w:instrText>
              </w:r>
              <w:r w:rsidRPr="008367E7">
                <w:rPr>
                  <w:rPrChange w:id="1032" w:author="Jenny Marcela Garces Delgado" w:date="2020-04-25T18:21:00Z">
                    <w:rPr>
                      <w:b/>
                      <w:bCs/>
                      <w:noProof/>
                    </w:rPr>
                  </w:rPrChang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83"/>
              </w:tblGrid>
              <w:tr w:rsidR="00882B95" w:rsidRPr="004E03D7">
                <w:trPr>
                  <w:divId w:val="548224040"/>
                  <w:tblCellSpacing w:w="15" w:type="dxa"/>
                </w:trPr>
                <w:tc>
                  <w:tcPr>
                    <w:tcW w:w="50" w:type="pct"/>
                    <w:hideMark/>
                  </w:tcPr>
                  <w:p w:rsidR="00882B95" w:rsidRPr="008367E7" w:rsidRDefault="00882B95">
                    <w:pPr>
                      <w:pStyle w:val="Bibliografa"/>
                      <w:rPr>
                        <w:rPrChange w:id="1033" w:author="Jenny Marcela Garces Delgado" w:date="2020-04-25T18:21:00Z">
                          <w:rPr>
                            <w:noProof/>
                          </w:rPr>
                        </w:rPrChange>
                      </w:rPr>
                    </w:pPr>
                    <w:r w:rsidRPr="008367E7">
                      <w:rPr>
                        <w:rPrChange w:id="1034" w:author="Jenny Marcela Garces Delgado" w:date="2020-04-25T18:21:00Z">
                          <w:rPr>
                            <w:noProof/>
                          </w:rPr>
                        </w:rPrChange>
                      </w:rPr>
                      <w:t xml:space="preserve">[1] </w:t>
                    </w:r>
                  </w:p>
                </w:tc>
                <w:tc>
                  <w:tcPr>
                    <w:tcW w:w="0" w:type="auto"/>
                    <w:hideMark/>
                  </w:tcPr>
                  <w:p w:rsidR="00882B95" w:rsidRPr="004E03D7" w:rsidRDefault="00882B95">
                    <w:pPr>
                      <w:pStyle w:val="Bibliografa"/>
                      <w:rPr>
                        <w:lang w:val="en-US"/>
                        <w:rPrChange w:id="1035" w:author="Jenny Marcela Garces Delgado" w:date="2020-04-25T18:21:00Z">
                          <w:rPr>
                            <w:noProof/>
                          </w:rPr>
                        </w:rPrChange>
                      </w:rPr>
                    </w:pPr>
                    <w:r w:rsidRPr="008367E7">
                      <w:rPr>
                        <w:rPrChange w:id="1036" w:author="Jenny Marcela Garces Delgado" w:date="2020-04-25T18:21:00Z">
                          <w:rPr>
                            <w:noProof/>
                          </w:rPr>
                        </w:rPrChange>
                      </w:rPr>
                      <w:t xml:space="preserve">sas.com, «https://www.sas.com,» [En línea]. </w:t>
                    </w:r>
                    <w:r w:rsidRPr="004E03D7">
                      <w:rPr>
                        <w:lang w:val="en-US"/>
                        <w:rPrChange w:id="1037" w:author="Jenny Marcela Garces Delgado" w:date="2020-04-25T18:21:00Z">
                          <w:rPr>
                            <w:noProof/>
                          </w:rPr>
                        </w:rPrChange>
                      </w:rPr>
                      <w:t>Available: https://www.sas.com/es_co/insights/analytics/what-is-natural-language-processing-nlp.html.</w:t>
                    </w:r>
                  </w:p>
                </w:tc>
              </w:tr>
              <w:tr w:rsidR="00882B95" w:rsidRPr="004E03D7">
                <w:trPr>
                  <w:divId w:val="548224040"/>
                  <w:tblCellSpacing w:w="15" w:type="dxa"/>
                </w:trPr>
                <w:tc>
                  <w:tcPr>
                    <w:tcW w:w="50" w:type="pct"/>
                    <w:hideMark/>
                  </w:tcPr>
                  <w:p w:rsidR="00882B95" w:rsidRPr="008367E7" w:rsidRDefault="00882B95">
                    <w:pPr>
                      <w:pStyle w:val="Bibliografa"/>
                      <w:rPr>
                        <w:rPrChange w:id="1038" w:author="Jenny Marcela Garces Delgado" w:date="2020-04-25T18:21:00Z">
                          <w:rPr>
                            <w:noProof/>
                          </w:rPr>
                        </w:rPrChange>
                      </w:rPr>
                    </w:pPr>
                    <w:r w:rsidRPr="008367E7">
                      <w:rPr>
                        <w:rPrChange w:id="1039" w:author="Jenny Marcela Garces Delgado" w:date="2020-04-25T18:21:00Z">
                          <w:rPr>
                            <w:noProof/>
                          </w:rPr>
                        </w:rPrChange>
                      </w:rPr>
                      <w:t xml:space="preserve">[2] </w:t>
                    </w:r>
                  </w:p>
                </w:tc>
                <w:tc>
                  <w:tcPr>
                    <w:tcW w:w="0" w:type="auto"/>
                    <w:hideMark/>
                  </w:tcPr>
                  <w:p w:rsidR="00882B95" w:rsidRPr="004E03D7" w:rsidRDefault="00882B95">
                    <w:pPr>
                      <w:pStyle w:val="Bibliografa"/>
                      <w:rPr>
                        <w:lang w:val="en-US"/>
                        <w:rPrChange w:id="1040" w:author="Jenny Marcela Garces Delgado" w:date="2020-04-25T18:21:00Z">
                          <w:rPr>
                            <w:noProof/>
                          </w:rPr>
                        </w:rPrChange>
                      </w:rPr>
                    </w:pPr>
                    <w:r w:rsidRPr="008367E7">
                      <w:rPr>
                        <w:rPrChange w:id="1041" w:author="Jenny Marcela Garces Delgado" w:date="2020-04-25T18:21:00Z">
                          <w:rPr>
                            <w:noProof/>
                          </w:rPr>
                        </w:rPrChange>
                      </w:rPr>
                      <w:t xml:space="preserve">amazon.com, «https://aws.amazon.com,» [En línea]. </w:t>
                    </w:r>
                    <w:r w:rsidRPr="004E03D7">
                      <w:rPr>
                        <w:lang w:val="en-US"/>
                        <w:rPrChange w:id="1042" w:author="Jenny Marcela Garces Delgado" w:date="2020-04-25T18:21:00Z">
                          <w:rPr>
                            <w:noProof/>
                          </w:rPr>
                        </w:rPrChange>
                      </w:rPr>
                      <w:t>Available: https://aws.amazon.com/es/nosql/.</w:t>
                    </w:r>
                  </w:p>
                </w:tc>
              </w:tr>
              <w:tr w:rsidR="00882B95" w:rsidRPr="004E03D7">
                <w:trPr>
                  <w:divId w:val="548224040"/>
                  <w:tblCellSpacing w:w="15" w:type="dxa"/>
                </w:trPr>
                <w:tc>
                  <w:tcPr>
                    <w:tcW w:w="50" w:type="pct"/>
                    <w:hideMark/>
                  </w:tcPr>
                  <w:p w:rsidR="00882B95" w:rsidRPr="008367E7" w:rsidRDefault="00882B95">
                    <w:pPr>
                      <w:pStyle w:val="Bibliografa"/>
                      <w:rPr>
                        <w:rPrChange w:id="1043" w:author="Jenny Marcela Garces Delgado" w:date="2020-04-25T18:21:00Z">
                          <w:rPr>
                            <w:noProof/>
                          </w:rPr>
                        </w:rPrChange>
                      </w:rPr>
                    </w:pPr>
                    <w:r w:rsidRPr="008367E7">
                      <w:rPr>
                        <w:rPrChange w:id="1044" w:author="Jenny Marcela Garces Delgado" w:date="2020-04-25T18:21:00Z">
                          <w:rPr>
                            <w:noProof/>
                          </w:rPr>
                        </w:rPrChange>
                      </w:rPr>
                      <w:t xml:space="preserve">[3] </w:t>
                    </w:r>
                  </w:p>
                </w:tc>
                <w:tc>
                  <w:tcPr>
                    <w:tcW w:w="0" w:type="auto"/>
                    <w:hideMark/>
                  </w:tcPr>
                  <w:p w:rsidR="00882B95" w:rsidRPr="004E03D7" w:rsidRDefault="00882B95">
                    <w:pPr>
                      <w:pStyle w:val="Bibliografa"/>
                      <w:rPr>
                        <w:lang w:val="en-US"/>
                        <w:rPrChange w:id="1045" w:author="Jenny Marcela Garces Delgado" w:date="2020-04-25T18:21:00Z">
                          <w:rPr>
                            <w:noProof/>
                          </w:rPr>
                        </w:rPrChange>
                      </w:rPr>
                    </w:pPr>
                    <w:del w:id="1046" w:author="Jenny Marcela Garces Delgado" w:date="2020-04-25T18:24:00Z">
                      <w:r w:rsidRPr="008367E7" w:rsidDel="008367E7">
                        <w:rPr>
                          <w:rPrChange w:id="1047" w:author="Jenny Marcela Garces Delgado" w:date="2020-04-25T18:21:00Z">
                            <w:rPr>
                              <w:noProof/>
                            </w:rPr>
                          </w:rPrChange>
                        </w:rPr>
                        <w:delText>.</w:delText>
                      </w:r>
                    </w:del>
                    <w:r w:rsidRPr="008367E7">
                      <w:rPr>
                        <w:rPrChange w:id="1048" w:author="Jenny Marcela Garces Delgado" w:date="2020-04-25T18:21:00Z">
                          <w:rPr>
                            <w:noProof/>
                          </w:rPr>
                        </w:rPrChange>
                      </w:rPr>
                      <w:t xml:space="preserve">wikipedia.org, «https://es.wikipedia.org,» [En línea]. </w:t>
                    </w:r>
                    <w:r w:rsidRPr="004E03D7">
                      <w:rPr>
                        <w:lang w:val="en-US"/>
                        <w:rPrChange w:id="1049" w:author="Jenny Marcela Garces Delgado" w:date="2020-04-25T18:21:00Z">
                          <w:rPr>
                            <w:noProof/>
                          </w:rPr>
                        </w:rPrChange>
                      </w:rPr>
                      <w:t>Available: https://es.wikipedia.org/wiki/Python.</w:t>
                    </w:r>
                  </w:p>
                </w:tc>
              </w:tr>
              <w:tr w:rsidR="00882B95" w:rsidRPr="004E03D7">
                <w:trPr>
                  <w:divId w:val="548224040"/>
                  <w:tblCellSpacing w:w="15" w:type="dxa"/>
                </w:trPr>
                <w:tc>
                  <w:tcPr>
                    <w:tcW w:w="50" w:type="pct"/>
                    <w:hideMark/>
                  </w:tcPr>
                  <w:p w:rsidR="00882B95" w:rsidRPr="008367E7" w:rsidRDefault="00882B95">
                    <w:pPr>
                      <w:pStyle w:val="Bibliografa"/>
                      <w:rPr>
                        <w:rPrChange w:id="1050" w:author="Jenny Marcela Garces Delgado" w:date="2020-04-25T18:21:00Z">
                          <w:rPr>
                            <w:noProof/>
                          </w:rPr>
                        </w:rPrChange>
                      </w:rPr>
                    </w:pPr>
                    <w:r w:rsidRPr="008367E7">
                      <w:rPr>
                        <w:rPrChange w:id="1051" w:author="Jenny Marcela Garces Delgado" w:date="2020-04-25T18:21:00Z">
                          <w:rPr>
                            <w:noProof/>
                          </w:rPr>
                        </w:rPrChange>
                      </w:rPr>
                      <w:t xml:space="preserve">[4] </w:t>
                    </w:r>
                  </w:p>
                </w:tc>
                <w:tc>
                  <w:tcPr>
                    <w:tcW w:w="0" w:type="auto"/>
                    <w:hideMark/>
                  </w:tcPr>
                  <w:p w:rsidR="00882B95" w:rsidRPr="004E03D7" w:rsidRDefault="00882B95">
                    <w:pPr>
                      <w:pStyle w:val="Bibliografa"/>
                      <w:rPr>
                        <w:lang w:val="en-US"/>
                        <w:rPrChange w:id="1052" w:author="Jenny Marcela Garces Delgado" w:date="2020-04-25T18:21:00Z">
                          <w:rPr>
                            <w:noProof/>
                          </w:rPr>
                        </w:rPrChange>
                      </w:rPr>
                    </w:pPr>
                    <w:r w:rsidRPr="008367E7">
                      <w:rPr>
                        <w:rPrChange w:id="1053" w:author="Jenny Marcela Garces Delgado" w:date="2020-04-25T18:21:00Z">
                          <w:rPr>
                            <w:noProof/>
                          </w:rPr>
                        </w:rPrChange>
                      </w:rPr>
                      <w:t xml:space="preserve">mongodb.com, «https://www.mongodb.com,» [En línea]. </w:t>
                    </w:r>
                    <w:r w:rsidRPr="004E03D7">
                      <w:rPr>
                        <w:lang w:val="en-US"/>
                        <w:rPrChange w:id="1054" w:author="Jenny Marcela Garces Delgado" w:date="2020-04-25T18:21:00Z">
                          <w:rPr>
                            <w:noProof/>
                          </w:rPr>
                        </w:rPrChange>
                      </w:rPr>
                      <w:t>Available: https://www.mongodb.com/es.</w:t>
                    </w:r>
                  </w:p>
                </w:tc>
              </w:tr>
              <w:tr w:rsidR="00882B95" w:rsidRPr="008367E7">
                <w:trPr>
                  <w:divId w:val="548224040"/>
                  <w:tblCellSpacing w:w="15" w:type="dxa"/>
                </w:trPr>
                <w:tc>
                  <w:tcPr>
                    <w:tcW w:w="50" w:type="pct"/>
                    <w:hideMark/>
                  </w:tcPr>
                  <w:p w:rsidR="00882B95" w:rsidRPr="008367E7" w:rsidRDefault="00882B95">
                    <w:pPr>
                      <w:pStyle w:val="Bibliografa"/>
                      <w:rPr>
                        <w:rPrChange w:id="1055" w:author="Jenny Marcela Garces Delgado" w:date="2020-04-25T18:21:00Z">
                          <w:rPr>
                            <w:noProof/>
                          </w:rPr>
                        </w:rPrChange>
                      </w:rPr>
                    </w:pPr>
                    <w:r w:rsidRPr="008367E7">
                      <w:rPr>
                        <w:rPrChange w:id="1056" w:author="Jenny Marcela Garces Delgado" w:date="2020-04-25T18:21:00Z">
                          <w:rPr>
                            <w:noProof/>
                          </w:rPr>
                        </w:rPrChange>
                      </w:rPr>
                      <w:t xml:space="preserve">[5] </w:t>
                    </w:r>
                  </w:p>
                </w:tc>
                <w:tc>
                  <w:tcPr>
                    <w:tcW w:w="0" w:type="auto"/>
                    <w:hideMark/>
                  </w:tcPr>
                  <w:p w:rsidR="00882B95" w:rsidRPr="008367E7" w:rsidRDefault="00882B95">
                    <w:pPr>
                      <w:pStyle w:val="Bibliografa"/>
                      <w:rPr>
                        <w:rPrChange w:id="1057" w:author="Jenny Marcela Garces Delgado" w:date="2020-04-25T18:21:00Z">
                          <w:rPr>
                            <w:noProof/>
                          </w:rPr>
                        </w:rPrChange>
                      </w:rPr>
                    </w:pPr>
                    <w:r w:rsidRPr="008367E7">
                      <w:rPr>
                        <w:rPrChange w:id="1058" w:author="Jenny Marcela Garces Delgado" w:date="2020-04-25T18:21:00Z">
                          <w:rPr>
                            <w:noProof/>
                          </w:rPr>
                        </w:rPrChange>
                      </w:rPr>
                      <w:t>J. Charlan, «www.esic.edu,» 08 08 2018. [En línea]. Available: https://www.esic.edu/rethink/2018/08/04/que-es-un-chatbot-y-para-que-sirve/.</w:t>
                    </w:r>
                  </w:p>
                </w:tc>
              </w:tr>
              <w:tr w:rsidR="00882B95" w:rsidRPr="008367E7">
                <w:trPr>
                  <w:divId w:val="548224040"/>
                  <w:tblCellSpacing w:w="15" w:type="dxa"/>
                </w:trPr>
                <w:tc>
                  <w:tcPr>
                    <w:tcW w:w="50" w:type="pct"/>
                    <w:hideMark/>
                  </w:tcPr>
                  <w:p w:rsidR="00882B95" w:rsidRPr="008367E7" w:rsidRDefault="00882B95">
                    <w:pPr>
                      <w:pStyle w:val="Bibliografa"/>
                      <w:rPr>
                        <w:rPrChange w:id="1059" w:author="Jenny Marcela Garces Delgado" w:date="2020-04-25T18:21:00Z">
                          <w:rPr>
                            <w:noProof/>
                          </w:rPr>
                        </w:rPrChange>
                      </w:rPr>
                    </w:pPr>
                    <w:r w:rsidRPr="008367E7">
                      <w:rPr>
                        <w:rPrChange w:id="1060" w:author="Jenny Marcela Garces Delgado" w:date="2020-04-25T18:21:00Z">
                          <w:rPr>
                            <w:noProof/>
                          </w:rPr>
                        </w:rPrChange>
                      </w:rPr>
                      <w:t xml:space="preserve">[6] </w:t>
                    </w:r>
                  </w:p>
                </w:tc>
                <w:tc>
                  <w:tcPr>
                    <w:tcW w:w="0" w:type="auto"/>
                    <w:hideMark/>
                  </w:tcPr>
                  <w:p w:rsidR="00882B95" w:rsidRPr="008367E7" w:rsidRDefault="00882B95">
                    <w:pPr>
                      <w:pStyle w:val="Bibliografa"/>
                      <w:rPr>
                        <w:rPrChange w:id="1061" w:author="Jenny Marcela Garces Delgado" w:date="2020-04-25T18:21:00Z">
                          <w:rPr>
                            <w:noProof/>
                          </w:rPr>
                        </w:rPrChange>
                      </w:rPr>
                    </w:pPr>
                    <w:r w:rsidRPr="008367E7">
                      <w:rPr>
                        <w:rPrChange w:id="1062" w:author="Jenny Marcela Garces Delgado" w:date="2020-04-25T18:21:00Z">
                          <w:rPr>
                            <w:noProof/>
                          </w:rPr>
                        </w:rPrChange>
                      </w:rPr>
                      <w:t>mozilla.org, «developer.mozilla.org,» [En línea]. Available: https://developer.mozilla.org/es/docs/Web/JavaScript/Guide/Regular_Expressions.</w:t>
                    </w:r>
                  </w:p>
                </w:tc>
              </w:tr>
              <w:tr w:rsidR="00882B95" w:rsidRPr="004E03D7">
                <w:trPr>
                  <w:divId w:val="548224040"/>
                  <w:tblCellSpacing w:w="15" w:type="dxa"/>
                </w:trPr>
                <w:tc>
                  <w:tcPr>
                    <w:tcW w:w="50" w:type="pct"/>
                    <w:hideMark/>
                  </w:tcPr>
                  <w:p w:rsidR="00882B95" w:rsidRPr="008367E7" w:rsidRDefault="00882B95">
                    <w:pPr>
                      <w:pStyle w:val="Bibliografa"/>
                      <w:rPr>
                        <w:rPrChange w:id="1063" w:author="Jenny Marcela Garces Delgado" w:date="2020-04-25T18:21:00Z">
                          <w:rPr>
                            <w:noProof/>
                          </w:rPr>
                        </w:rPrChange>
                      </w:rPr>
                    </w:pPr>
                    <w:r w:rsidRPr="008367E7">
                      <w:rPr>
                        <w:rPrChange w:id="1064" w:author="Jenny Marcela Garces Delgado" w:date="2020-04-25T18:21:00Z">
                          <w:rPr>
                            <w:noProof/>
                          </w:rPr>
                        </w:rPrChange>
                      </w:rPr>
                      <w:t xml:space="preserve">[7] </w:t>
                    </w:r>
                  </w:p>
                </w:tc>
                <w:tc>
                  <w:tcPr>
                    <w:tcW w:w="0" w:type="auto"/>
                    <w:hideMark/>
                  </w:tcPr>
                  <w:p w:rsidR="00882B95" w:rsidRPr="004E03D7" w:rsidRDefault="00882B95">
                    <w:pPr>
                      <w:pStyle w:val="Bibliografa"/>
                      <w:rPr>
                        <w:lang w:val="en-US"/>
                        <w:rPrChange w:id="1065" w:author="Jenny Marcela Garces Delgado" w:date="2020-04-25T18:21:00Z">
                          <w:rPr>
                            <w:noProof/>
                          </w:rPr>
                        </w:rPrChange>
                      </w:rPr>
                    </w:pPr>
                    <w:r w:rsidRPr="008367E7">
                      <w:rPr>
                        <w:rPrChange w:id="1066" w:author="Jenny Marcela Garces Delgado" w:date="2020-04-25T18:21:00Z">
                          <w:rPr>
                            <w:noProof/>
                          </w:rPr>
                        </w:rPrChange>
                      </w:rPr>
                      <w:t xml:space="preserve">getbillage.com, «www.getbillage.com,» [En línea]. </w:t>
                    </w:r>
                    <w:r w:rsidRPr="004E03D7">
                      <w:rPr>
                        <w:lang w:val="en-US"/>
                        <w:rPrChange w:id="1067" w:author="Jenny Marcela Garces Delgado" w:date="2020-04-25T18:21:00Z">
                          <w:rPr>
                            <w:noProof/>
                          </w:rPr>
                        </w:rPrChange>
                      </w:rPr>
                      <w:t>Available: https://www.getbillage.com/es/blog/metodologia-kanban-ventajas-y-caracteristicas.</w:t>
                    </w:r>
                  </w:p>
                </w:tc>
              </w:tr>
              <w:tr w:rsidR="00882B95" w:rsidRPr="004E03D7">
                <w:trPr>
                  <w:divId w:val="548224040"/>
                  <w:tblCellSpacing w:w="15" w:type="dxa"/>
                </w:trPr>
                <w:tc>
                  <w:tcPr>
                    <w:tcW w:w="50" w:type="pct"/>
                    <w:hideMark/>
                  </w:tcPr>
                  <w:p w:rsidR="00882B95" w:rsidRPr="008367E7" w:rsidRDefault="00882B95">
                    <w:pPr>
                      <w:pStyle w:val="Bibliografa"/>
                      <w:rPr>
                        <w:rPrChange w:id="1068" w:author="Jenny Marcela Garces Delgado" w:date="2020-04-25T18:21:00Z">
                          <w:rPr>
                            <w:noProof/>
                          </w:rPr>
                        </w:rPrChange>
                      </w:rPr>
                    </w:pPr>
                    <w:r w:rsidRPr="008367E7">
                      <w:rPr>
                        <w:rPrChange w:id="1069" w:author="Jenny Marcela Garces Delgado" w:date="2020-04-25T18:21:00Z">
                          <w:rPr>
                            <w:noProof/>
                          </w:rPr>
                        </w:rPrChange>
                      </w:rPr>
                      <w:t xml:space="preserve">[8] </w:t>
                    </w:r>
                  </w:p>
                </w:tc>
                <w:tc>
                  <w:tcPr>
                    <w:tcW w:w="0" w:type="auto"/>
                    <w:hideMark/>
                  </w:tcPr>
                  <w:p w:rsidR="00882B95" w:rsidRPr="004E03D7" w:rsidRDefault="00882B95">
                    <w:pPr>
                      <w:pStyle w:val="Bibliografa"/>
                      <w:rPr>
                        <w:lang w:val="en-US"/>
                        <w:rPrChange w:id="1070" w:author="Jenny Marcela Garces Delgado" w:date="2020-04-25T18:21:00Z">
                          <w:rPr>
                            <w:noProof/>
                          </w:rPr>
                        </w:rPrChange>
                      </w:rPr>
                    </w:pPr>
                    <w:r w:rsidRPr="008367E7">
                      <w:rPr>
                        <w:rPrChange w:id="1071" w:author="Jenny Marcela Garces Delgado" w:date="2020-04-25T18:21:00Z">
                          <w:rPr>
                            <w:noProof/>
                          </w:rPr>
                        </w:rPrChange>
                      </w:rPr>
                      <w:t xml:space="preserve">wikipedia.org, «es.wikipedia.org,» [En línea]. </w:t>
                    </w:r>
                    <w:r w:rsidRPr="004E03D7">
                      <w:rPr>
                        <w:lang w:val="en-US"/>
                        <w:rPrChange w:id="1072" w:author="Jenny Marcela Garces Delgado" w:date="2020-04-25T18:21:00Z">
                          <w:rPr>
                            <w:noProof/>
                          </w:rPr>
                        </w:rPrChange>
                      </w:rPr>
                      <w:t>Available: https://es.wikipedia.org/wiki/Web_scraping.</w:t>
                    </w:r>
                  </w:p>
                </w:tc>
              </w:tr>
              <w:tr w:rsidR="00882B95" w:rsidRPr="004E03D7">
                <w:trPr>
                  <w:divId w:val="548224040"/>
                  <w:tblCellSpacing w:w="15" w:type="dxa"/>
                </w:trPr>
                <w:tc>
                  <w:tcPr>
                    <w:tcW w:w="50" w:type="pct"/>
                    <w:hideMark/>
                  </w:tcPr>
                  <w:p w:rsidR="00882B95" w:rsidRPr="008367E7" w:rsidRDefault="00882B95">
                    <w:pPr>
                      <w:pStyle w:val="Bibliografa"/>
                      <w:rPr>
                        <w:rPrChange w:id="1073" w:author="Jenny Marcela Garces Delgado" w:date="2020-04-25T18:21:00Z">
                          <w:rPr>
                            <w:noProof/>
                          </w:rPr>
                        </w:rPrChange>
                      </w:rPr>
                    </w:pPr>
                    <w:r w:rsidRPr="008367E7">
                      <w:rPr>
                        <w:rPrChange w:id="1074" w:author="Jenny Marcela Garces Delgado" w:date="2020-04-25T18:21:00Z">
                          <w:rPr>
                            <w:noProof/>
                          </w:rPr>
                        </w:rPrChange>
                      </w:rPr>
                      <w:t xml:space="preserve">[9] </w:t>
                    </w:r>
                  </w:p>
                </w:tc>
                <w:tc>
                  <w:tcPr>
                    <w:tcW w:w="0" w:type="auto"/>
                    <w:hideMark/>
                  </w:tcPr>
                  <w:p w:rsidR="00882B95" w:rsidRPr="004E03D7" w:rsidRDefault="00882B95">
                    <w:pPr>
                      <w:pStyle w:val="Bibliografa"/>
                      <w:rPr>
                        <w:lang w:val="en-US"/>
                        <w:rPrChange w:id="1075" w:author="Jenny Marcela Garces Delgado" w:date="2020-04-25T18:21:00Z">
                          <w:rPr>
                            <w:noProof/>
                          </w:rPr>
                        </w:rPrChange>
                      </w:rPr>
                    </w:pPr>
                    <w:r w:rsidRPr="008367E7">
                      <w:rPr>
                        <w:rPrChange w:id="1076" w:author="Jenny Marcela Garces Delgado" w:date="2020-04-25T18:21:00Z">
                          <w:rPr>
                            <w:noProof/>
                          </w:rPr>
                        </w:rPrChange>
                      </w:rPr>
                      <w:t xml:space="preserve">concepto.de, «concepto.de,» [En línea]. </w:t>
                    </w:r>
                    <w:r w:rsidRPr="004E03D7">
                      <w:rPr>
                        <w:lang w:val="en-US"/>
                        <w:rPrChange w:id="1077" w:author="Jenny Marcela Garces Delgado" w:date="2020-04-25T18:21:00Z">
                          <w:rPr>
                            <w:noProof/>
                          </w:rPr>
                        </w:rPrChange>
                      </w:rPr>
                      <w:t>Available: https://concepto.de/diagrama-de-flujo/.</w:t>
                    </w:r>
                  </w:p>
                </w:tc>
              </w:tr>
            </w:tbl>
            <w:p w:rsidR="00882B95" w:rsidRPr="004E03D7" w:rsidRDefault="00882B95">
              <w:pPr>
                <w:divId w:val="548224040"/>
                <w:rPr>
                  <w:lang w:val="en-US"/>
                  <w:rPrChange w:id="1078" w:author="Jenny Marcela Garces Delgado" w:date="2020-04-25T18:21:00Z">
                    <w:rPr>
                      <w:noProof/>
                    </w:rPr>
                  </w:rPrChange>
                </w:rPr>
              </w:pPr>
            </w:p>
            <w:p w:rsidR="001A0B76" w:rsidRPr="008367E7" w:rsidRDefault="001A0B76">
              <w:pPr>
                <w:rPr>
                  <w:rPrChange w:id="1079" w:author="Jenny Marcela Garces Delgado" w:date="2020-04-25T18:21:00Z">
                    <w:rPr>
                      <w:noProof/>
                    </w:rPr>
                  </w:rPrChange>
                </w:rPr>
              </w:pPr>
              <w:r w:rsidRPr="008367E7">
                <w:rPr>
                  <w:b/>
                  <w:bCs/>
                  <w:rPrChange w:id="1080" w:author="Jenny Marcela Garces Delgado" w:date="2020-04-25T18:21:00Z">
                    <w:rPr>
                      <w:b/>
                      <w:bCs/>
                      <w:noProof/>
                    </w:rPr>
                  </w:rPrChange>
                </w:rPr>
                <w:fldChar w:fldCharType="end"/>
              </w:r>
            </w:p>
          </w:sdtContent>
        </w:sdt>
      </w:sdtContent>
    </w:sdt>
    <w:p w:rsidR="001A0B76" w:rsidRPr="008367E7" w:rsidRDefault="001A0B76" w:rsidP="00ED34EB">
      <w:pPr>
        <w:rPr>
          <w:rPrChange w:id="1081" w:author="Jenny Marcela Garces Delgado" w:date="2020-04-25T18:21:00Z">
            <w:rPr>
              <w:noProof/>
            </w:rPr>
          </w:rPrChange>
        </w:rPr>
      </w:pPr>
    </w:p>
    <w:sectPr w:rsidR="001A0B76" w:rsidRPr="008367E7" w:rsidSect="0080789F">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21390" w:rsidRDefault="00A21390" w:rsidP="00AA6D26">
      <w:r>
        <w:separator/>
      </w:r>
    </w:p>
  </w:endnote>
  <w:endnote w:type="continuationSeparator" w:id="0">
    <w:p w:rsidR="00A21390" w:rsidRDefault="00A21390" w:rsidP="00AA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21390" w:rsidRDefault="00A21390" w:rsidP="00AA6D26">
      <w:r>
        <w:separator/>
      </w:r>
    </w:p>
  </w:footnote>
  <w:footnote w:type="continuationSeparator" w:id="0">
    <w:p w:rsidR="00A21390" w:rsidRDefault="00A21390" w:rsidP="00AA6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D26" w:rsidRDefault="00AA6D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96393"/>
    <w:multiLevelType w:val="hybridMultilevel"/>
    <w:tmpl w:val="B71A09D8"/>
    <w:lvl w:ilvl="0" w:tplc="040A0001">
      <w:start w:val="1"/>
      <w:numFmt w:val="bullet"/>
      <w:lvlText w:val=""/>
      <w:lvlJc w:val="left"/>
      <w:pPr>
        <w:ind w:left="1440" w:hanging="360"/>
      </w:pPr>
      <w:rPr>
        <w:rFonts w:ascii="Symbol" w:hAnsi="Symbol" w:cs="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cs="Wingdings" w:hint="default"/>
      </w:rPr>
    </w:lvl>
    <w:lvl w:ilvl="3" w:tplc="040A0001" w:tentative="1">
      <w:start w:val="1"/>
      <w:numFmt w:val="bullet"/>
      <w:lvlText w:val=""/>
      <w:lvlJc w:val="left"/>
      <w:pPr>
        <w:ind w:left="3600" w:hanging="360"/>
      </w:pPr>
      <w:rPr>
        <w:rFonts w:ascii="Symbol" w:hAnsi="Symbol" w:cs="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cs="Wingdings" w:hint="default"/>
      </w:rPr>
    </w:lvl>
    <w:lvl w:ilvl="6" w:tplc="040A0001" w:tentative="1">
      <w:start w:val="1"/>
      <w:numFmt w:val="bullet"/>
      <w:lvlText w:val=""/>
      <w:lvlJc w:val="left"/>
      <w:pPr>
        <w:ind w:left="5760" w:hanging="360"/>
      </w:pPr>
      <w:rPr>
        <w:rFonts w:ascii="Symbol" w:hAnsi="Symbol" w:cs="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BA75B38"/>
    <w:multiLevelType w:val="hybridMultilevel"/>
    <w:tmpl w:val="6C02061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B492CAA"/>
    <w:multiLevelType w:val="multilevel"/>
    <w:tmpl w:val="88D6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519E4"/>
    <w:multiLevelType w:val="hybridMultilevel"/>
    <w:tmpl w:val="089212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nny Marcela Garces Delgado">
    <w15:presenceInfo w15:providerId="AD" w15:userId="S::jenny.garces.2016@upb.edu.co::041eea0a-6989-43a2-af1d-284235dd52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isplayBackgroundShape/>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16"/>
    <w:rsid w:val="0000664F"/>
    <w:rsid w:val="000100D0"/>
    <w:rsid w:val="00013D71"/>
    <w:rsid w:val="00014FE9"/>
    <w:rsid w:val="00017616"/>
    <w:rsid w:val="00053ED9"/>
    <w:rsid w:val="00061692"/>
    <w:rsid w:val="00064862"/>
    <w:rsid w:val="00094899"/>
    <w:rsid w:val="000C139E"/>
    <w:rsid w:val="000D1B99"/>
    <w:rsid w:val="000E6DEE"/>
    <w:rsid w:val="001110D7"/>
    <w:rsid w:val="00113DE2"/>
    <w:rsid w:val="00132267"/>
    <w:rsid w:val="00163DC3"/>
    <w:rsid w:val="001678A3"/>
    <w:rsid w:val="0017214C"/>
    <w:rsid w:val="001A0B76"/>
    <w:rsid w:val="001E1F33"/>
    <w:rsid w:val="001E5F8A"/>
    <w:rsid w:val="001E620A"/>
    <w:rsid w:val="001F702B"/>
    <w:rsid w:val="00203A9B"/>
    <w:rsid w:val="00241CBD"/>
    <w:rsid w:val="00246A16"/>
    <w:rsid w:val="002A15E8"/>
    <w:rsid w:val="002B14E9"/>
    <w:rsid w:val="00310069"/>
    <w:rsid w:val="003268D7"/>
    <w:rsid w:val="00327825"/>
    <w:rsid w:val="00346541"/>
    <w:rsid w:val="00352B46"/>
    <w:rsid w:val="00354893"/>
    <w:rsid w:val="00365573"/>
    <w:rsid w:val="003868A1"/>
    <w:rsid w:val="00395DB1"/>
    <w:rsid w:val="003A3D51"/>
    <w:rsid w:val="003B49B8"/>
    <w:rsid w:val="003C3CB0"/>
    <w:rsid w:val="003C4360"/>
    <w:rsid w:val="00412D1E"/>
    <w:rsid w:val="00417A5B"/>
    <w:rsid w:val="0044218B"/>
    <w:rsid w:val="00464E0C"/>
    <w:rsid w:val="00481A2A"/>
    <w:rsid w:val="004905E5"/>
    <w:rsid w:val="00494AED"/>
    <w:rsid w:val="004A1BF5"/>
    <w:rsid w:val="004A4152"/>
    <w:rsid w:val="004A46EF"/>
    <w:rsid w:val="004B6528"/>
    <w:rsid w:val="004E03D7"/>
    <w:rsid w:val="004F14BF"/>
    <w:rsid w:val="00507AE7"/>
    <w:rsid w:val="00515786"/>
    <w:rsid w:val="005712B5"/>
    <w:rsid w:val="006213E6"/>
    <w:rsid w:val="00641423"/>
    <w:rsid w:val="00644816"/>
    <w:rsid w:val="006836BC"/>
    <w:rsid w:val="006847F2"/>
    <w:rsid w:val="006B1E56"/>
    <w:rsid w:val="006C68B8"/>
    <w:rsid w:val="006D05FC"/>
    <w:rsid w:val="0073127E"/>
    <w:rsid w:val="00751862"/>
    <w:rsid w:val="00760D1E"/>
    <w:rsid w:val="007C2E06"/>
    <w:rsid w:val="0080789F"/>
    <w:rsid w:val="00814E52"/>
    <w:rsid w:val="00821C95"/>
    <w:rsid w:val="008367E7"/>
    <w:rsid w:val="00882B95"/>
    <w:rsid w:val="00886616"/>
    <w:rsid w:val="008A03D5"/>
    <w:rsid w:val="008E3F97"/>
    <w:rsid w:val="008F0054"/>
    <w:rsid w:val="008F0DC1"/>
    <w:rsid w:val="009046C6"/>
    <w:rsid w:val="00933E12"/>
    <w:rsid w:val="009465E8"/>
    <w:rsid w:val="00973BFB"/>
    <w:rsid w:val="0098230C"/>
    <w:rsid w:val="009C5555"/>
    <w:rsid w:val="009F2D0C"/>
    <w:rsid w:val="00A21390"/>
    <w:rsid w:val="00A52221"/>
    <w:rsid w:val="00A60A3F"/>
    <w:rsid w:val="00A651F0"/>
    <w:rsid w:val="00A673B2"/>
    <w:rsid w:val="00A73730"/>
    <w:rsid w:val="00A92922"/>
    <w:rsid w:val="00AA6D26"/>
    <w:rsid w:val="00AB6FD9"/>
    <w:rsid w:val="00AF1D3E"/>
    <w:rsid w:val="00AF691B"/>
    <w:rsid w:val="00B03E20"/>
    <w:rsid w:val="00B12949"/>
    <w:rsid w:val="00B156FF"/>
    <w:rsid w:val="00B178DE"/>
    <w:rsid w:val="00B4159F"/>
    <w:rsid w:val="00B53F41"/>
    <w:rsid w:val="00B63435"/>
    <w:rsid w:val="00B74A61"/>
    <w:rsid w:val="00B83F6E"/>
    <w:rsid w:val="00B85ECC"/>
    <w:rsid w:val="00BE01CA"/>
    <w:rsid w:val="00BF459B"/>
    <w:rsid w:val="00C1284B"/>
    <w:rsid w:val="00C45D18"/>
    <w:rsid w:val="00C606FE"/>
    <w:rsid w:val="00C72700"/>
    <w:rsid w:val="00C82E93"/>
    <w:rsid w:val="00C83418"/>
    <w:rsid w:val="00CA0F60"/>
    <w:rsid w:val="00CA18D8"/>
    <w:rsid w:val="00CC0458"/>
    <w:rsid w:val="00CC2561"/>
    <w:rsid w:val="00CD5A6E"/>
    <w:rsid w:val="00CD7F4A"/>
    <w:rsid w:val="00CE3D97"/>
    <w:rsid w:val="00D01F20"/>
    <w:rsid w:val="00D216EA"/>
    <w:rsid w:val="00D221BA"/>
    <w:rsid w:val="00D36AF0"/>
    <w:rsid w:val="00D774E4"/>
    <w:rsid w:val="00D9758C"/>
    <w:rsid w:val="00DA1E5E"/>
    <w:rsid w:val="00DC6770"/>
    <w:rsid w:val="00DD2C4C"/>
    <w:rsid w:val="00DE69F3"/>
    <w:rsid w:val="00DF33E7"/>
    <w:rsid w:val="00E02F6F"/>
    <w:rsid w:val="00E12AEA"/>
    <w:rsid w:val="00E2021F"/>
    <w:rsid w:val="00E32282"/>
    <w:rsid w:val="00E57B1E"/>
    <w:rsid w:val="00EA1AFC"/>
    <w:rsid w:val="00EB0F1D"/>
    <w:rsid w:val="00EC2B92"/>
    <w:rsid w:val="00ED34EB"/>
    <w:rsid w:val="00EE5967"/>
    <w:rsid w:val="00EF6C50"/>
    <w:rsid w:val="00F301B3"/>
    <w:rsid w:val="00FC126F"/>
    <w:rsid w:val="00FC4439"/>
    <w:rsid w:val="00FE1ED8"/>
    <w:rsid w:val="00FF2C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A77B93-F0C9-6841-BFD2-FCE1E938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CO"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B8"/>
    <w:pPr>
      <w:spacing w:after="0" w:line="240" w:lineRule="auto"/>
      <w:ind w:left="0"/>
    </w:pPr>
    <w:rPr>
      <w:rFonts w:ascii="Times New Roman" w:eastAsia="Times New Roman" w:hAnsi="Times New Roman" w:cs="Times New Roman"/>
      <w:sz w:val="24"/>
      <w:szCs w:val="24"/>
      <w:lang w:val="es-ES" w:eastAsia="es-ES_tradnl"/>
    </w:rPr>
  </w:style>
  <w:style w:type="paragraph" w:styleId="Ttulo1">
    <w:name w:val="heading 1"/>
    <w:basedOn w:val="Normal"/>
    <w:next w:val="Normal"/>
    <w:link w:val="Ttulo1Car"/>
    <w:autoRedefine/>
    <w:uiPriority w:val="9"/>
    <w:qFormat/>
    <w:rsid w:val="00203A9B"/>
    <w:pPr>
      <w:spacing w:before="400" w:after="60"/>
      <w:contextualSpacing/>
      <w:outlineLvl w:val="0"/>
    </w:pPr>
    <w:rPr>
      <w:rFonts w:asciiTheme="majorHAnsi" w:eastAsiaTheme="majorEastAsia" w:hAnsiTheme="majorHAnsi" w:cstheme="majorBidi"/>
      <w:b/>
      <w:smallCaps/>
      <w:color w:val="212934" w:themeColor="text2" w:themeShade="7F"/>
      <w:spacing w:val="20"/>
      <w:sz w:val="32"/>
      <w:szCs w:val="32"/>
    </w:rPr>
  </w:style>
  <w:style w:type="paragraph" w:styleId="Ttulo2">
    <w:name w:val="heading 2"/>
    <w:basedOn w:val="Normal"/>
    <w:next w:val="Normal"/>
    <w:link w:val="Ttulo2Car"/>
    <w:autoRedefine/>
    <w:uiPriority w:val="9"/>
    <w:unhideWhenUsed/>
    <w:qFormat/>
    <w:rsid w:val="00203A9B"/>
    <w:pPr>
      <w:spacing w:before="120" w:after="60"/>
      <w:ind w:left="1416"/>
      <w:contextualSpacing/>
      <w:outlineLvl w:val="1"/>
    </w:pPr>
    <w:rPr>
      <w:rFonts w:asciiTheme="majorHAnsi" w:eastAsiaTheme="majorEastAsia" w:hAnsiTheme="majorHAnsi" w:cstheme="majorBidi"/>
      <w:b/>
      <w:smallCaps/>
      <w:color w:val="323E4F" w:themeColor="text2" w:themeShade="BF"/>
      <w:spacing w:val="20"/>
      <w:sz w:val="28"/>
      <w:szCs w:val="28"/>
    </w:rPr>
  </w:style>
  <w:style w:type="paragraph" w:styleId="Ttulo3">
    <w:name w:val="heading 3"/>
    <w:basedOn w:val="Normal"/>
    <w:next w:val="Normal"/>
    <w:link w:val="Ttulo3Car"/>
    <w:uiPriority w:val="9"/>
    <w:unhideWhenUsed/>
    <w:qFormat/>
    <w:rsid w:val="00094899"/>
    <w:pPr>
      <w:spacing w:before="120" w:after="60"/>
      <w:contextualSpacing/>
      <w:outlineLvl w:val="2"/>
    </w:pPr>
    <w:rPr>
      <w:rFonts w:asciiTheme="majorHAnsi" w:eastAsiaTheme="majorEastAsia" w:hAnsiTheme="majorHAnsi" w:cstheme="majorBidi"/>
      <w:smallCaps/>
      <w:color w:val="44546A" w:themeColor="text2"/>
      <w:spacing w:val="20"/>
    </w:rPr>
  </w:style>
  <w:style w:type="paragraph" w:styleId="Ttulo4">
    <w:name w:val="heading 4"/>
    <w:basedOn w:val="Normal"/>
    <w:next w:val="Normal"/>
    <w:link w:val="Ttulo4Car"/>
    <w:uiPriority w:val="9"/>
    <w:semiHidden/>
    <w:unhideWhenUsed/>
    <w:qFormat/>
    <w:rsid w:val="00094899"/>
    <w:pPr>
      <w:pBdr>
        <w:bottom w:val="single" w:sz="4" w:space="1" w:color="98A8BD" w:themeColor="text2" w:themeTint="7F"/>
      </w:pBdr>
      <w:spacing w:before="200" w:after="100"/>
      <w:contextualSpacing/>
      <w:outlineLvl w:val="3"/>
    </w:pPr>
    <w:rPr>
      <w:rFonts w:asciiTheme="majorHAnsi" w:eastAsiaTheme="majorEastAsia" w:hAnsiTheme="majorHAnsi" w:cstheme="majorBidi"/>
      <w:b/>
      <w:bCs/>
      <w:smallCaps/>
      <w:color w:val="657C9C" w:themeColor="text2" w:themeTint="BF"/>
      <w:spacing w:val="20"/>
    </w:rPr>
  </w:style>
  <w:style w:type="paragraph" w:styleId="Ttulo5">
    <w:name w:val="heading 5"/>
    <w:basedOn w:val="Normal"/>
    <w:next w:val="Normal"/>
    <w:link w:val="Ttulo5Car"/>
    <w:uiPriority w:val="9"/>
    <w:semiHidden/>
    <w:unhideWhenUsed/>
    <w:qFormat/>
    <w:rsid w:val="00094899"/>
    <w:pPr>
      <w:pBdr>
        <w:bottom w:val="single" w:sz="4" w:space="1" w:color="8496B0" w:themeColor="text2" w:themeTint="99"/>
      </w:pBdr>
      <w:spacing w:before="200" w:after="100"/>
      <w:contextualSpacing/>
      <w:outlineLvl w:val="4"/>
    </w:pPr>
    <w:rPr>
      <w:rFonts w:asciiTheme="majorHAnsi" w:eastAsiaTheme="majorEastAsia" w:hAnsiTheme="majorHAnsi" w:cstheme="majorBidi"/>
      <w:smallCaps/>
      <w:color w:val="657C9C" w:themeColor="text2" w:themeTint="BF"/>
      <w:spacing w:val="20"/>
    </w:rPr>
  </w:style>
  <w:style w:type="paragraph" w:styleId="Ttulo6">
    <w:name w:val="heading 6"/>
    <w:basedOn w:val="Normal"/>
    <w:next w:val="Normal"/>
    <w:link w:val="Ttulo6Car"/>
    <w:uiPriority w:val="9"/>
    <w:semiHidden/>
    <w:unhideWhenUsed/>
    <w:qFormat/>
    <w:rsid w:val="00094899"/>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Ttulo7">
    <w:name w:val="heading 7"/>
    <w:basedOn w:val="Normal"/>
    <w:next w:val="Normal"/>
    <w:link w:val="Ttulo7Car"/>
    <w:uiPriority w:val="9"/>
    <w:semiHidden/>
    <w:unhideWhenUsed/>
    <w:qFormat/>
    <w:rsid w:val="00094899"/>
    <w:pPr>
      <w:pBdr>
        <w:bottom w:val="dotted" w:sz="8" w:space="1" w:color="747070" w:themeColor="background2" w:themeShade="7F"/>
      </w:pBdr>
      <w:spacing w:before="200" w:after="100"/>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Ttulo8">
    <w:name w:val="heading 8"/>
    <w:basedOn w:val="Normal"/>
    <w:next w:val="Normal"/>
    <w:link w:val="Ttulo8Car"/>
    <w:uiPriority w:val="9"/>
    <w:semiHidden/>
    <w:unhideWhenUsed/>
    <w:qFormat/>
    <w:rsid w:val="00094899"/>
    <w:pPr>
      <w:spacing w:before="200" w:after="60"/>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Ttulo9">
    <w:name w:val="heading 9"/>
    <w:basedOn w:val="Normal"/>
    <w:next w:val="Normal"/>
    <w:link w:val="Ttulo9Car"/>
    <w:uiPriority w:val="9"/>
    <w:semiHidden/>
    <w:unhideWhenUsed/>
    <w:qFormat/>
    <w:rsid w:val="00094899"/>
    <w:pPr>
      <w:spacing w:before="200" w:after="60"/>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094899"/>
  </w:style>
  <w:style w:type="character" w:customStyle="1" w:styleId="SinespaciadoCar">
    <w:name w:val="Sin espaciado Car"/>
    <w:basedOn w:val="Fuentedeprrafopredeter"/>
    <w:link w:val="Sinespaciado"/>
    <w:uiPriority w:val="1"/>
    <w:rsid w:val="00AA6D26"/>
    <w:rPr>
      <w:color w:val="5A5A5A" w:themeColor="text1" w:themeTint="A5"/>
    </w:rPr>
  </w:style>
  <w:style w:type="character" w:customStyle="1" w:styleId="Ttulo1Car">
    <w:name w:val="Título 1 Car"/>
    <w:basedOn w:val="Fuentedeprrafopredeter"/>
    <w:link w:val="Ttulo1"/>
    <w:uiPriority w:val="9"/>
    <w:rsid w:val="00203A9B"/>
    <w:rPr>
      <w:rFonts w:asciiTheme="majorHAnsi" w:eastAsiaTheme="majorEastAsia" w:hAnsiTheme="majorHAnsi" w:cstheme="majorBidi"/>
      <w:b/>
      <w:smallCaps/>
      <w:color w:val="212934" w:themeColor="text2" w:themeShade="7F"/>
      <w:spacing w:val="20"/>
      <w:sz w:val="32"/>
      <w:szCs w:val="32"/>
    </w:rPr>
  </w:style>
  <w:style w:type="character" w:customStyle="1" w:styleId="Ttulo2Car">
    <w:name w:val="Título 2 Car"/>
    <w:basedOn w:val="Fuentedeprrafopredeter"/>
    <w:link w:val="Ttulo2"/>
    <w:uiPriority w:val="9"/>
    <w:rsid w:val="00203A9B"/>
    <w:rPr>
      <w:rFonts w:asciiTheme="majorHAnsi" w:eastAsiaTheme="majorEastAsia" w:hAnsiTheme="majorHAnsi" w:cstheme="majorBidi"/>
      <w:b/>
      <w:smallCaps/>
      <w:color w:val="323E4F" w:themeColor="text2" w:themeShade="BF"/>
      <w:spacing w:val="20"/>
      <w:sz w:val="28"/>
      <w:szCs w:val="28"/>
    </w:rPr>
  </w:style>
  <w:style w:type="character" w:customStyle="1" w:styleId="Ttulo3Car">
    <w:name w:val="Título 3 Car"/>
    <w:basedOn w:val="Fuentedeprrafopredeter"/>
    <w:link w:val="Ttulo3"/>
    <w:uiPriority w:val="9"/>
    <w:rsid w:val="00094899"/>
    <w:rPr>
      <w:rFonts w:asciiTheme="majorHAnsi" w:eastAsiaTheme="majorEastAsia" w:hAnsiTheme="majorHAnsi" w:cstheme="majorBidi"/>
      <w:smallCaps/>
      <w:color w:val="44546A" w:themeColor="text2"/>
      <w:spacing w:val="20"/>
      <w:sz w:val="24"/>
      <w:szCs w:val="24"/>
    </w:rPr>
  </w:style>
  <w:style w:type="character" w:customStyle="1" w:styleId="Ttulo4Car">
    <w:name w:val="Título 4 Car"/>
    <w:basedOn w:val="Fuentedeprrafopredeter"/>
    <w:link w:val="Ttulo4"/>
    <w:uiPriority w:val="9"/>
    <w:semiHidden/>
    <w:rsid w:val="00094899"/>
    <w:rPr>
      <w:rFonts w:asciiTheme="majorHAnsi" w:eastAsiaTheme="majorEastAsia" w:hAnsiTheme="majorHAnsi" w:cstheme="majorBidi"/>
      <w:b/>
      <w:bCs/>
      <w:smallCaps/>
      <w:color w:val="657C9C" w:themeColor="text2" w:themeTint="BF"/>
      <w:spacing w:val="20"/>
    </w:rPr>
  </w:style>
  <w:style w:type="character" w:customStyle="1" w:styleId="Ttulo5Car">
    <w:name w:val="Título 5 Car"/>
    <w:basedOn w:val="Fuentedeprrafopredeter"/>
    <w:link w:val="Ttulo5"/>
    <w:uiPriority w:val="9"/>
    <w:semiHidden/>
    <w:rsid w:val="00094899"/>
    <w:rPr>
      <w:rFonts w:asciiTheme="majorHAnsi" w:eastAsiaTheme="majorEastAsia" w:hAnsiTheme="majorHAnsi" w:cstheme="majorBidi"/>
      <w:smallCaps/>
      <w:color w:val="657C9C" w:themeColor="text2" w:themeTint="BF"/>
      <w:spacing w:val="20"/>
    </w:rPr>
  </w:style>
  <w:style w:type="character" w:customStyle="1" w:styleId="Ttulo6Car">
    <w:name w:val="Título 6 Car"/>
    <w:basedOn w:val="Fuentedeprrafopredeter"/>
    <w:link w:val="Ttulo6"/>
    <w:uiPriority w:val="9"/>
    <w:semiHidden/>
    <w:rsid w:val="00094899"/>
    <w:rPr>
      <w:rFonts w:asciiTheme="majorHAnsi" w:eastAsiaTheme="majorEastAsia" w:hAnsiTheme="majorHAnsi" w:cstheme="majorBidi"/>
      <w:smallCaps/>
      <w:color w:val="747070" w:themeColor="background2" w:themeShade="7F"/>
      <w:spacing w:val="20"/>
    </w:rPr>
  </w:style>
  <w:style w:type="character" w:customStyle="1" w:styleId="Ttulo7Car">
    <w:name w:val="Título 7 Car"/>
    <w:basedOn w:val="Fuentedeprrafopredeter"/>
    <w:link w:val="Ttulo7"/>
    <w:uiPriority w:val="9"/>
    <w:semiHidden/>
    <w:rsid w:val="00094899"/>
    <w:rPr>
      <w:rFonts w:asciiTheme="majorHAnsi" w:eastAsiaTheme="majorEastAsia" w:hAnsiTheme="majorHAnsi" w:cstheme="majorBidi"/>
      <w:b/>
      <w:bCs/>
      <w:smallCaps/>
      <w:color w:val="747070" w:themeColor="background2" w:themeShade="7F"/>
      <w:spacing w:val="20"/>
      <w:sz w:val="16"/>
      <w:szCs w:val="16"/>
    </w:rPr>
  </w:style>
  <w:style w:type="character" w:customStyle="1" w:styleId="Ttulo8Car">
    <w:name w:val="Título 8 Car"/>
    <w:basedOn w:val="Fuentedeprrafopredeter"/>
    <w:link w:val="Ttulo8"/>
    <w:uiPriority w:val="9"/>
    <w:semiHidden/>
    <w:rsid w:val="00094899"/>
    <w:rPr>
      <w:rFonts w:asciiTheme="majorHAnsi" w:eastAsiaTheme="majorEastAsia" w:hAnsiTheme="majorHAnsi" w:cstheme="majorBidi"/>
      <w:b/>
      <w:smallCaps/>
      <w:color w:val="747070" w:themeColor="background2" w:themeShade="7F"/>
      <w:spacing w:val="20"/>
      <w:sz w:val="16"/>
      <w:szCs w:val="16"/>
    </w:rPr>
  </w:style>
  <w:style w:type="character" w:customStyle="1" w:styleId="Ttulo9Car">
    <w:name w:val="Título 9 Car"/>
    <w:basedOn w:val="Fuentedeprrafopredeter"/>
    <w:link w:val="Ttulo9"/>
    <w:uiPriority w:val="9"/>
    <w:semiHidden/>
    <w:rsid w:val="00094899"/>
    <w:rPr>
      <w:rFonts w:asciiTheme="majorHAnsi" w:eastAsiaTheme="majorEastAsia" w:hAnsiTheme="majorHAnsi" w:cstheme="majorBidi"/>
      <w:smallCaps/>
      <w:color w:val="747070" w:themeColor="background2" w:themeShade="7F"/>
      <w:spacing w:val="20"/>
      <w:sz w:val="16"/>
      <w:szCs w:val="16"/>
    </w:rPr>
  </w:style>
  <w:style w:type="paragraph" w:styleId="Descripcin">
    <w:name w:val="caption"/>
    <w:basedOn w:val="Normal"/>
    <w:next w:val="Normal"/>
    <w:uiPriority w:val="35"/>
    <w:unhideWhenUsed/>
    <w:qFormat/>
    <w:rsid w:val="00094899"/>
    <w:rPr>
      <w:b/>
      <w:bCs/>
      <w:smallCaps/>
      <w:color w:val="44546A" w:themeColor="text2"/>
      <w:spacing w:val="10"/>
      <w:sz w:val="18"/>
      <w:szCs w:val="18"/>
    </w:rPr>
  </w:style>
  <w:style w:type="paragraph" w:styleId="Ttulo">
    <w:name w:val="Title"/>
    <w:next w:val="Normal"/>
    <w:link w:val="TtuloCar"/>
    <w:uiPriority w:val="10"/>
    <w:qFormat/>
    <w:rsid w:val="00094899"/>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tuloCar">
    <w:name w:val="Título Car"/>
    <w:basedOn w:val="Fuentedeprrafopredeter"/>
    <w:link w:val="Ttulo"/>
    <w:uiPriority w:val="10"/>
    <w:rsid w:val="00094899"/>
    <w:rPr>
      <w:rFonts w:asciiTheme="majorHAnsi" w:eastAsiaTheme="majorEastAsia" w:hAnsiTheme="majorHAnsi" w:cstheme="majorBidi"/>
      <w:smallCaps/>
      <w:color w:val="323E4F" w:themeColor="text2" w:themeShade="BF"/>
      <w:spacing w:val="5"/>
      <w:sz w:val="72"/>
      <w:szCs w:val="72"/>
    </w:rPr>
  </w:style>
  <w:style w:type="paragraph" w:styleId="Subttulo">
    <w:name w:val="Subtitle"/>
    <w:next w:val="Normal"/>
    <w:link w:val="SubttuloCar"/>
    <w:uiPriority w:val="11"/>
    <w:qFormat/>
    <w:rsid w:val="00094899"/>
    <w:pPr>
      <w:spacing w:after="600" w:line="240" w:lineRule="auto"/>
      <w:ind w:left="0"/>
    </w:pPr>
    <w:rPr>
      <w:smallCaps/>
      <w:color w:val="747070" w:themeColor="background2" w:themeShade="7F"/>
      <w:spacing w:val="5"/>
      <w:sz w:val="28"/>
      <w:szCs w:val="28"/>
    </w:rPr>
  </w:style>
  <w:style w:type="character" w:customStyle="1" w:styleId="SubttuloCar">
    <w:name w:val="Subtítulo Car"/>
    <w:basedOn w:val="Fuentedeprrafopredeter"/>
    <w:link w:val="Subttulo"/>
    <w:uiPriority w:val="11"/>
    <w:rsid w:val="00094899"/>
    <w:rPr>
      <w:smallCaps/>
      <w:color w:val="747070" w:themeColor="background2" w:themeShade="7F"/>
      <w:spacing w:val="5"/>
      <w:sz w:val="28"/>
      <w:szCs w:val="28"/>
    </w:rPr>
  </w:style>
  <w:style w:type="character" w:styleId="Textoennegrita">
    <w:name w:val="Strong"/>
    <w:uiPriority w:val="22"/>
    <w:qFormat/>
    <w:rsid w:val="00094899"/>
    <w:rPr>
      <w:b/>
      <w:bCs/>
      <w:spacing w:val="0"/>
    </w:rPr>
  </w:style>
  <w:style w:type="character" w:styleId="nfasis">
    <w:name w:val="Emphasis"/>
    <w:uiPriority w:val="20"/>
    <w:qFormat/>
    <w:rsid w:val="00094899"/>
    <w:rPr>
      <w:b/>
      <w:bCs/>
      <w:smallCaps/>
      <w:dstrike w:val="0"/>
      <w:color w:val="5A5A5A" w:themeColor="text1" w:themeTint="A5"/>
      <w:spacing w:val="20"/>
      <w:kern w:val="0"/>
      <w:vertAlign w:val="baseline"/>
    </w:rPr>
  </w:style>
  <w:style w:type="paragraph" w:styleId="Prrafodelista">
    <w:name w:val="List Paragraph"/>
    <w:basedOn w:val="Normal"/>
    <w:uiPriority w:val="34"/>
    <w:qFormat/>
    <w:rsid w:val="00094899"/>
    <w:pPr>
      <w:ind w:left="720"/>
      <w:contextualSpacing/>
    </w:pPr>
  </w:style>
  <w:style w:type="paragraph" w:styleId="Cita">
    <w:name w:val="Quote"/>
    <w:basedOn w:val="Normal"/>
    <w:next w:val="Normal"/>
    <w:link w:val="CitaCar"/>
    <w:uiPriority w:val="29"/>
    <w:qFormat/>
    <w:rsid w:val="00094899"/>
    <w:rPr>
      <w:i/>
      <w:iCs/>
    </w:rPr>
  </w:style>
  <w:style w:type="character" w:customStyle="1" w:styleId="CitaCar">
    <w:name w:val="Cita Car"/>
    <w:basedOn w:val="Fuentedeprrafopredeter"/>
    <w:link w:val="Cita"/>
    <w:uiPriority w:val="29"/>
    <w:rsid w:val="00094899"/>
    <w:rPr>
      <w:i/>
      <w:iCs/>
      <w:color w:val="5A5A5A" w:themeColor="text1" w:themeTint="A5"/>
    </w:rPr>
  </w:style>
  <w:style w:type="paragraph" w:styleId="Citadestacada">
    <w:name w:val="Intense Quote"/>
    <w:basedOn w:val="Normal"/>
    <w:next w:val="Normal"/>
    <w:link w:val="CitadestacadaCar"/>
    <w:uiPriority w:val="30"/>
    <w:qFormat/>
    <w:rsid w:val="00094899"/>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CitadestacadaCar">
    <w:name w:val="Cita destacada Car"/>
    <w:basedOn w:val="Fuentedeprrafopredeter"/>
    <w:link w:val="Citadestacada"/>
    <w:uiPriority w:val="30"/>
    <w:rsid w:val="00094899"/>
    <w:rPr>
      <w:rFonts w:asciiTheme="majorHAnsi" w:eastAsiaTheme="majorEastAsia" w:hAnsiTheme="majorHAnsi" w:cstheme="majorBidi"/>
      <w:smallCaps/>
      <w:color w:val="2F5496" w:themeColor="accent1" w:themeShade="BF"/>
    </w:rPr>
  </w:style>
  <w:style w:type="character" w:styleId="nfasissutil">
    <w:name w:val="Subtle Emphasis"/>
    <w:uiPriority w:val="19"/>
    <w:qFormat/>
    <w:rsid w:val="00094899"/>
    <w:rPr>
      <w:smallCaps/>
      <w:dstrike w:val="0"/>
      <w:color w:val="5A5A5A" w:themeColor="text1" w:themeTint="A5"/>
      <w:vertAlign w:val="baseline"/>
    </w:rPr>
  </w:style>
  <w:style w:type="character" w:styleId="nfasisintenso">
    <w:name w:val="Intense Emphasis"/>
    <w:uiPriority w:val="21"/>
    <w:qFormat/>
    <w:rsid w:val="00094899"/>
    <w:rPr>
      <w:b/>
      <w:bCs/>
      <w:smallCaps/>
      <w:color w:val="4472C4" w:themeColor="accent1"/>
      <w:spacing w:val="40"/>
    </w:rPr>
  </w:style>
  <w:style w:type="character" w:styleId="Referenciasutil">
    <w:name w:val="Subtle Reference"/>
    <w:uiPriority w:val="31"/>
    <w:qFormat/>
    <w:rsid w:val="00094899"/>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094899"/>
    <w:rPr>
      <w:rFonts w:asciiTheme="majorHAnsi" w:eastAsiaTheme="majorEastAsia" w:hAnsiTheme="majorHAnsi" w:cstheme="majorBidi"/>
      <w:b/>
      <w:bCs/>
      <w:i/>
      <w:iCs/>
      <w:smallCaps/>
      <w:color w:val="323E4F" w:themeColor="text2" w:themeShade="BF"/>
      <w:spacing w:val="20"/>
    </w:rPr>
  </w:style>
  <w:style w:type="character" w:styleId="Ttulodellibro">
    <w:name w:val="Book Title"/>
    <w:uiPriority w:val="33"/>
    <w:qFormat/>
    <w:rsid w:val="00094899"/>
    <w:rPr>
      <w:rFonts w:asciiTheme="majorHAnsi" w:eastAsiaTheme="majorEastAsia" w:hAnsiTheme="majorHAnsi" w:cstheme="majorBidi"/>
      <w:b/>
      <w:bCs/>
      <w:smallCaps/>
      <w:color w:val="323E4F" w:themeColor="text2" w:themeShade="BF"/>
      <w:spacing w:val="10"/>
      <w:u w:val="single"/>
    </w:rPr>
  </w:style>
  <w:style w:type="paragraph" w:styleId="TtuloTDC">
    <w:name w:val="TOC Heading"/>
    <w:basedOn w:val="Ttulo1"/>
    <w:next w:val="Normal"/>
    <w:uiPriority w:val="39"/>
    <w:unhideWhenUsed/>
    <w:qFormat/>
    <w:rsid w:val="00094899"/>
    <w:pPr>
      <w:outlineLvl w:val="9"/>
    </w:pPr>
  </w:style>
  <w:style w:type="paragraph" w:styleId="Encabezado">
    <w:name w:val="header"/>
    <w:basedOn w:val="Normal"/>
    <w:link w:val="EncabezadoCar"/>
    <w:uiPriority w:val="99"/>
    <w:unhideWhenUsed/>
    <w:rsid w:val="00AA6D26"/>
    <w:pPr>
      <w:tabs>
        <w:tab w:val="center" w:pos="4252"/>
        <w:tab w:val="right" w:pos="8504"/>
      </w:tabs>
    </w:pPr>
  </w:style>
  <w:style w:type="character" w:customStyle="1" w:styleId="EncabezadoCar">
    <w:name w:val="Encabezado Car"/>
    <w:basedOn w:val="Fuentedeprrafopredeter"/>
    <w:link w:val="Encabezado"/>
    <w:uiPriority w:val="99"/>
    <w:rsid w:val="00AA6D26"/>
  </w:style>
  <w:style w:type="paragraph" w:styleId="Piedepgina">
    <w:name w:val="footer"/>
    <w:basedOn w:val="Normal"/>
    <w:link w:val="PiedepginaCar"/>
    <w:uiPriority w:val="99"/>
    <w:unhideWhenUsed/>
    <w:rsid w:val="00AA6D26"/>
    <w:pPr>
      <w:tabs>
        <w:tab w:val="center" w:pos="4252"/>
        <w:tab w:val="right" w:pos="8504"/>
      </w:tabs>
    </w:pPr>
  </w:style>
  <w:style w:type="character" w:customStyle="1" w:styleId="PiedepginaCar">
    <w:name w:val="Pie de página Car"/>
    <w:basedOn w:val="Fuentedeprrafopredeter"/>
    <w:link w:val="Piedepgina"/>
    <w:uiPriority w:val="99"/>
    <w:rsid w:val="00AA6D26"/>
  </w:style>
  <w:style w:type="paragraph" w:styleId="NormalWeb">
    <w:name w:val="Normal (Web)"/>
    <w:basedOn w:val="Normal"/>
    <w:uiPriority w:val="99"/>
    <w:semiHidden/>
    <w:unhideWhenUsed/>
    <w:rsid w:val="00B74A61"/>
    <w:pPr>
      <w:spacing w:before="100" w:beforeAutospacing="1" w:after="100" w:afterAutospacing="1"/>
    </w:pPr>
  </w:style>
  <w:style w:type="character" w:customStyle="1" w:styleId="apple-converted-space">
    <w:name w:val="apple-converted-space"/>
    <w:basedOn w:val="Fuentedeprrafopredeter"/>
    <w:rsid w:val="008E3F97"/>
  </w:style>
  <w:style w:type="character" w:styleId="Hipervnculo">
    <w:name w:val="Hyperlink"/>
    <w:basedOn w:val="Fuentedeprrafopredeter"/>
    <w:uiPriority w:val="99"/>
    <w:unhideWhenUsed/>
    <w:rsid w:val="008E3F97"/>
    <w:rPr>
      <w:color w:val="0000FF"/>
      <w:u w:val="single"/>
    </w:rPr>
  </w:style>
  <w:style w:type="character" w:styleId="Mencinsinresolver">
    <w:name w:val="Unresolved Mention"/>
    <w:basedOn w:val="Fuentedeprrafopredeter"/>
    <w:uiPriority w:val="99"/>
    <w:semiHidden/>
    <w:unhideWhenUsed/>
    <w:rsid w:val="00CC2561"/>
    <w:rPr>
      <w:color w:val="605E5C"/>
      <w:shd w:val="clear" w:color="auto" w:fill="E1DFDD"/>
    </w:rPr>
  </w:style>
  <w:style w:type="paragraph" w:styleId="Bibliografa">
    <w:name w:val="Bibliography"/>
    <w:basedOn w:val="Normal"/>
    <w:next w:val="Normal"/>
    <w:uiPriority w:val="37"/>
    <w:unhideWhenUsed/>
    <w:rsid w:val="00EA1AFC"/>
  </w:style>
  <w:style w:type="table" w:styleId="Tablaconcuadrcula">
    <w:name w:val="Table Grid"/>
    <w:basedOn w:val="Tablanormal"/>
    <w:uiPriority w:val="39"/>
    <w:rsid w:val="0088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88661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8866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8866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886616"/>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4">
    <w:name w:val="Grid Table 4 Accent 4"/>
    <w:basedOn w:val="Tablanormal"/>
    <w:uiPriority w:val="49"/>
    <w:rsid w:val="0088661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3">
    <w:name w:val="Grid Table 2 Accent 3"/>
    <w:basedOn w:val="Tablanormal"/>
    <w:uiPriority w:val="47"/>
    <w:rsid w:val="0088661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3">
    <w:name w:val="Grid Table 4 Accent 3"/>
    <w:basedOn w:val="Tablanormal"/>
    <w:uiPriority w:val="49"/>
    <w:rsid w:val="00886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DD2C4C"/>
    <w:rPr>
      <w:sz w:val="18"/>
      <w:szCs w:val="18"/>
    </w:rPr>
  </w:style>
  <w:style w:type="character" w:customStyle="1" w:styleId="TextodegloboCar">
    <w:name w:val="Texto de globo Car"/>
    <w:basedOn w:val="Fuentedeprrafopredeter"/>
    <w:link w:val="Textodeglobo"/>
    <w:uiPriority w:val="99"/>
    <w:semiHidden/>
    <w:rsid w:val="00DD2C4C"/>
    <w:rPr>
      <w:rFonts w:ascii="Times New Roman" w:eastAsia="Times New Roman" w:hAnsi="Times New Roman" w:cs="Times New Roman"/>
      <w:sz w:val="18"/>
      <w:szCs w:val="18"/>
      <w:lang w:eastAsia="es-ES_tradnl"/>
    </w:rPr>
  </w:style>
  <w:style w:type="paragraph" w:styleId="TDC1">
    <w:name w:val="toc 1"/>
    <w:basedOn w:val="Normal"/>
    <w:next w:val="Normal"/>
    <w:autoRedefine/>
    <w:uiPriority w:val="39"/>
    <w:unhideWhenUsed/>
    <w:rsid w:val="00494AED"/>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94AED"/>
    <w:pPr>
      <w:ind w:left="240"/>
    </w:pPr>
    <w:rPr>
      <w:rFonts w:asciiTheme="minorHAnsi" w:hAnsiTheme="minorHAnsi" w:cstheme="minorHAnsi"/>
      <w:smallCaps/>
      <w:sz w:val="20"/>
      <w:szCs w:val="20"/>
    </w:rPr>
  </w:style>
  <w:style w:type="paragraph" w:styleId="TDC3">
    <w:name w:val="toc 3"/>
    <w:basedOn w:val="Normal"/>
    <w:next w:val="Normal"/>
    <w:autoRedefine/>
    <w:uiPriority w:val="39"/>
    <w:semiHidden/>
    <w:unhideWhenUsed/>
    <w:rsid w:val="00494AED"/>
    <w:pPr>
      <w:ind w:left="480"/>
    </w:pPr>
    <w:rPr>
      <w:rFonts w:asciiTheme="minorHAnsi" w:hAnsiTheme="minorHAnsi" w:cstheme="minorHAnsi"/>
      <w:i/>
      <w:iCs/>
      <w:sz w:val="20"/>
      <w:szCs w:val="20"/>
    </w:rPr>
  </w:style>
  <w:style w:type="paragraph" w:styleId="TDC4">
    <w:name w:val="toc 4"/>
    <w:basedOn w:val="Normal"/>
    <w:next w:val="Normal"/>
    <w:autoRedefine/>
    <w:uiPriority w:val="39"/>
    <w:semiHidden/>
    <w:unhideWhenUsed/>
    <w:rsid w:val="00494AED"/>
    <w:pPr>
      <w:ind w:left="720"/>
    </w:pPr>
    <w:rPr>
      <w:rFonts w:asciiTheme="minorHAnsi" w:hAnsiTheme="minorHAnsi" w:cstheme="minorHAnsi"/>
      <w:sz w:val="18"/>
      <w:szCs w:val="18"/>
    </w:rPr>
  </w:style>
  <w:style w:type="paragraph" w:styleId="TDC5">
    <w:name w:val="toc 5"/>
    <w:basedOn w:val="Normal"/>
    <w:next w:val="Normal"/>
    <w:autoRedefine/>
    <w:uiPriority w:val="39"/>
    <w:semiHidden/>
    <w:unhideWhenUsed/>
    <w:rsid w:val="00494AED"/>
    <w:pPr>
      <w:ind w:left="960"/>
    </w:pPr>
    <w:rPr>
      <w:rFonts w:asciiTheme="minorHAnsi" w:hAnsiTheme="minorHAnsi" w:cstheme="minorHAnsi"/>
      <w:sz w:val="18"/>
      <w:szCs w:val="18"/>
    </w:rPr>
  </w:style>
  <w:style w:type="paragraph" w:styleId="TDC6">
    <w:name w:val="toc 6"/>
    <w:basedOn w:val="Normal"/>
    <w:next w:val="Normal"/>
    <w:autoRedefine/>
    <w:uiPriority w:val="39"/>
    <w:semiHidden/>
    <w:unhideWhenUsed/>
    <w:rsid w:val="00494AED"/>
    <w:pPr>
      <w:ind w:left="1200"/>
    </w:pPr>
    <w:rPr>
      <w:rFonts w:asciiTheme="minorHAnsi" w:hAnsiTheme="minorHAnsi" w:cstheme="minorHAnsi"/>
      <w:sz w:val="18"/>
      <w:szCs w:val="18"/>
    </w:rPr>
  </w:style>
  <w:style w:type="paragraph" w:styleId="TDC7">
    <w:name w:val="toc 7"/>
    <w:basedOn w:val="Normal"/>
    <w:next w:val="Normal"/>
    <w:autoRedefine/>
    <w:uiPriority w:val="39"/>
    <w:semiHidden/>
    <w:unhideWhenUsed/>
    <w:rsid w:val="00494AED"/>
    <w:pPr>
      <w:ind w:left="1440"/>
    </w:pPr>
    <w:rPr>
      <w:rFonts w:asciiTheme="minorHAnsi" w:hAnsiTheme="minorHAnsi" w:cstheme="minorHAnsi"/>
      <w:sz w:val="18"/>
      <w:szCs w:val="18"/>
    </w:rPr>
  </w:style>
  <w:style w:type="paragraph" w:styleId="TDC8">
    <w:name w:val="toc 8"/>
    <w:basedOn w:val="Normal"/>
    <w:next w:val="Normal"/>
    <w:autoRedefine/>
    <w:uiPriority w:val="39"/>
    <w:semiHidden/>
    <w:unhideWhenUsed/>
    <w:rsid w:val="00494AED"/>
    <w:pPr>
      <w:ind w:left="1680"/>
    </w:pPr>
    <w:rPr>
      <w:rFonts w:asciiTheme="minorHAnsi" w:hAnsiTheme="minorHAnsi" w:cstheme="minorHAnsi"/>
      <w:sz w:val="18"/>
      <w:szCs w:val="18"/>
    </w:rPr>
  </w:style>
  <w:style w:type="paragraph" w:styleId="TDC9">
    <w:name w:val="toc 9"/>
    <w:basedOn w:val="Normal"/>
    <w:next w:val="Normal"/>
    <w:autoRedefine/>
    <w:uiPriority w:val="39"/>
    <w:semiHidden/>
    <w:unhideWhenUsed/>
    <w:rsid w:val="00494AED"/>
    <w:pPr>
      <w:ind w:left="1920"/>
    </w:pPr>
    <w:rPr>
      <w:rFonts w:asciiTheme="minorHAnsi" w:hAnsiTheme="minorHAnsi" w:cstheme="minorHAnsi"/>
      <w:sz w:val="18"/>
      <w:szCs w:val="18"/>
    </w:rPr>
  </w:style>
  <w:style w:type="paragraph" w:styleId="Revisin">
    <w:name w:val="Revision"/>
    <w:hidden/>
    <w:uiPriority w:val="99"/>
    <w:semiHidden/>
    <w:rsid w:val="008367E7"/>
    <w:pPr>
      <w:spacing w:after="0" w:line="240" w:lineRule="auto"/>
      <w:ind w:left="0"/>
    </w:pPr>
    <w:rPr>
      <w:rFonts w:ascii="Times New Roman" w:eastAsia="Times New Roman" w:hAnsi="Times New Roman" w:cs="Times New Roman"/>
      <w:sz w:val="24"/>
      <w:szCs w:val="24"/>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3313">
      <w:bodyDiv w:val="1"/>
      <w:marLeft w:val="0"/>
      <w:marRight w:val="0"/>
      <w:marTop w:val="0"/>
      <w:marBottom w:val="0"/>
      <w:divBdr>
        <w:top w:val="none" w:sz="0" w:space="0" w:color="auto"/>
        <w:left w:val="none" w:sz="0" w:space="0" w:color="auto"/>
        <w:bottom w:val="none" w:sz="0" w:space="0" w:color="auto"/>
        <w:right w:val="none" w:sz="0" w:space="0" w:color="auto"/>
      </w:divBdr>
    </w:div>
    <w:div w:id="74321487">
      <w:bodyDiv w:val="1"/>
      <w:marLeft w:val="0"/>
      <w:marRight w:val="0"/>
      <w:marTop w:val="0"/>
      <w:marBottom w:val="0"/>
      <w:divBdr>
        <w:top w:val="none" w:sz="0" w:space="0" w:color="auto"/>
        <w:left w:val="none" w:sz="0" w:space="0" w:color="auto"/>
        <w:bottom w:val="none" w:sz="0" w:space="0" w:color="auto"/>
        <w:right w:val="none" w:sz="0" w:space="0" w:color="auto"/>
      </w:divBdr>
    </w:div>
    <w:div w:id="139930714">
      <w:bodyDiv w:val="1"/>
      <w:marLeft w:val="0"/>
      <w:marRight w:val="0"/>
      <w:marTop w:val="0"/>
      <w:marBottom w:val="0"/>
      <w:divBdr>
        <w:top w:val="none" w:sz="0" w:space="0" w:color="auto"/>
        <w:left w:val="none" w:sz="0" w:space="0" w:color="auto"/>
        <w:bottom w:val="none" w:sz="0" w:space="0" w:color="auto"/>
        <w:right w:val="none" w:sz="0" w:space="0" w:color="auto"/>
      </w:divBdr>
    </w:div>
    <w:div w:id="216405904">
      <w:bodyDiv w:val="1"/>
      <w:marLeft w:val="0"/>
      <w:marRight w:val="0"/>
      <w:marTop w:val="0"/>
      <w:marBottom w:val="0"/>
      <w:divBdr>
        <w:top w:val="none" w:sz="0" w:space="0" w:color="auto"/>
        <w:left w:val="none" w:sz="0" w:space="0" w:color="auto"/>
        <w:bottom w:val="none" w:sz="0" w:space="0" w:color="auto"/>
        <w:right w:val="none" w:sz="0" w:space="0" w:color="auto"/>
      </w:divBdr>
    </w:div>
    <w:div w:id="277688551">
      <w:bodyDiv w:val="1"/>
      <w:marLeft w:val="0"/>
      <w:marRight w:val="0"/>
      <w:marTop w:val="0"/>
      <w:marBottom w:val="0"/>
      <w:divBdr>
        <w:top w:val="none" w:sz="0" w:space="0" w:color="auto"/>
        <w:left w:val="none" w:sz="0" w:space="0" w:color="auto"/>
        <w:bottom w:val="none" w:sz="0" w:space="0" w:color="auto"/>
        <w:right w:val="none" w:sz="0" w:space="0" w:color="auto"/>
      </w:divBdr>
    </w:div>
    <w:div w:id="316766717">
      <w:bodyDiv w:val="1"/>
      <w:marLeft w:val="0"/>
      <w:marRight w:val="0"/>
      <w:marTop w:val="0"/>
      <w:marBottom w:val="0"/>
      <w:divBdr>
        <w:top w:val="none" w:sz="0" w:space="0" w:color="auto"/>
        <w:left w:val="none" w:sz="0" w:space="0" w:color="auto"/>
        <w:bottom w:val="none" w:sz="0" w:space="0" w:color="auto"/>
        <w:right w:val="none" w:sz="0" w:space="0" w:color="auto"/>
      </w:divBdr>
    </w:div>
    <w:div w:id="389578084">
      <w:bodyDiv w:val="1"/>
      <w:marLeft w:val="0"/>
      <w:marRight w:val="0"/>
      <w:marTop w:val="0"/>
      <w:marBottom w:val="0"/>
      <w:divBdr>
        <w:top w:val="none" w:sz="0" w:space="0" w:color="auto"/>
        <w:left w:val="none" w:sz="0" w:space="0" w:color="auto"/>
        <w:bottom w:val="none" w:sz="0" w:space="0" w:color="auto"/>
        <w:right w:val="none" w:sz="0" w:space="0" w:color="auto"/>
      </w:divBdr>
    </w:div>
    <w:div w:id="548224040">
      <w:bodyDiv w:val="1"/>
      <w:marLeft w:val="0"/>
      <w:marRight w:val="0"/>
      <w:marTop w:val="0"/>
      <w:marBottom w:val="0"/>
      <w:divBdr>
        <w:top w:val="none" w:sz="0" w:space="0" w:color="auto"/>
        <w:left w:val="none" w:sz="0" w:space="0" w:color="auto"/>
        <w:bottom w:val="none" w:sz="0" w:space="0" w:color="auto"/>
        <w:right w:val="none" w:sz="0" w:space="0" w:color="auto"/>
      </w:divBdr>
    </w:div>
    <w:div w:id="866522345">
      <w:bodyDiv w:val="1"/>
      <w:marLeft w:val="0"/>
      <w:marRight w:val="0"/>
      <w:marTop w:val="0"/>
      <w:marBottom w:val="0"/>
      <w:divBdr>
        <w:top w:val="none" w:sz="0" w:space="0" w:color="auto"/>
        <w:left w:val="none" w:sz="0" w:space="0" w:color="auto"/>
        <w:bottom w:val="none" w:sz="0" w:space="0" w:color="auto"/>
        <w:right w:val="none" w:sz="0" w:space="0" w:color="auto"/>
      </w:divBdr>
    </w:div>
    <w:div w:id="890844619">
      <w:bodyDiv w:val="1"/>
      <w:marLeft w:val="0"/>
      <w:marRight w:val="0"/>
      <w:marTop w:val="0"/>
      <w:marBottom w:val="0"/>
      <w:divBdr>
        <w:top w:val="none" w:sz="0" w:space="0" w:color="auto"/>
        <w:left w:val="none" w:sz="0" w:space="0" w:color="auto"/>
        <w:bottom w:val="none" w:sz="0" w:space="0" w:color="auto"/>
        <w:right w:val="none" w:sz="0" w:space="0" w:color="auto"/>
      </w:divBdr>
    </w:div>
    <w:div w:id="924270228">
      <w:bodyDiv w:val="1"/>
      <w:marLeft w:val="0"/>
      <w:marRight w:val="0"/>
      <w:marTop w:val="0"/>
      <w:marBottom w:val="0"/>
      <w:divBdr>
        <w:top w:val="none" w:sz="0" w:space="0" w:color="auto"/>
        <w:left w:val="none" w:sz="0" w:space="0" w:color="auto"/>
        <w:bottom w:val="none" w:sz="0" w:space="0" w:color="auto"/>
        <w:right w:val="none" w:sz="0" w:space="0" w:color="auto"/>
      </w:divBdr>
    </w:div>
    <w:div w:id="936719743">
      <w:bodyDiv w:val="1"/>
      <w:marLeft w:val="0"/>
      <w:marRight w:val="0"/>
      <w:marTop w:val="0"/>
      <w:marBottom w:val="0"/>
      <w:divBdr>
        <w:top w:val="none" w:sz="0" w:space="0" w:color="auto"/>
        <w:left w:val="none" w:sz="0" w:space="0" w:color="auto"/>
        <w:bottom w:val="none" w:sz="0" w:space="0" w:color="auto"/>
        <w:right w:val="none" w:sz="0" w:space="0" w:color="auto"/>
      </w:divBdr>
    </w:div>
    <w:div w:id="989288295">
      <w:bodyDiv w:val="1"/>
      <w:marLeft w:val="0"/>
      <w:marRight w:val="0"/>
      <w:marTop w:val="0"/>
      <w:marBottom w:val="0"/>
      <w:divBdr>
        <w:top w:val="none" w:sz="0" w:space="0" w:color="auto"/>
        <w:left w:val="none" w:sz="0" w:space="0" w:color="auto"/>
        <w:bottom w:val="none" w:sz="0" w:space="0" w:color="auto"/>
        <w:right w:val="none" w:sz="0" w:space="0" w:color="auto"/>
      </w:divBdr>
    </w:div>
    <w:div w:id="1024593689">
      <w:bodyDiv w:val="1"/>
      <w:marLeft w:val="0"/>
      <w:marRight w:val="0"/>
      <w:marTop w:val="0"/>
      <w:marBottom w:val="0"/>
      <w:divBdr>
        <w:top w:val="none" w:sz="0" w:space="0" w:color="auto"/>
        <w:left w:val="none" w:sz="0" w:space="0" w:color="auto"/>
        <w:bottom w:val="none" w:sz="0" w:space="0" w:color="auto"/>
        <w:right w:val="none" w:sz="0" w:space="0" w:color="auto"/>
      </w:divBdr>
    </w:div>
    <w:div w:id="1047337914">
      <w:bodyDiv w:val="1"/>
      <w:marLeft w:val="0"/>
      <w:marRight w:val="0"/>
      <w:marTop w:val="0"/>
      <w:marBottom w:val="0"/>
      <w:divBdr>
        <w:top w:val="none" w:sz="0" w:space="0" w:color="auto"/>
        <w:left w:val="none" w:sz="0" w:space="0" w:color="auto"/>
        <w:bottom w:val="none" w:sz="0" w:space="0" w:color="auto"/>
        <w:right w:val="none" w:sz="0" w:space="0" w:color="auto"/>
      </w:divBdr>
    </w:div>
    <w:div w:id="1071464593">
      <w:bodyDiv w:val="1"/>
      <w:marLeft w:val="0"/>
      <w:marRight w:val="0"/>
      <w:marTop w:val="0"/>
      <w:marBottom w:val="0"/>
      <w:divBdr>
        <w:top w:val="none" w:sz="0" w:space="0" w:color="auto"/>
        <w:left w:val="none" w:sz="0" w:space="0" w:color="auto"/>
        <w:bottom w:val="none" w:sz="0" w:space="0" w:color="auto"/>
        <w:right w:val="none" w:sz="0" w:space="0" w:color="auto"/>
      </w:divBdr>
    </w:div>
    <w:div w:id="1087117123">
      <w:bodyDiv w:val="1"/>
      <w:marLeft w:val="0"/>
      <w:marRight w:val="0"/>
      <w:marTop w:val="0"/>
      <w:marBottom w:val="0"/>
      <w:divBdr>
        <w:top w:val="none" w:sz="0" w:space="0" w:color="auto"/>
        <w:left w:val="none" w:sz="0" w:space="0" w:color="auto"/>
        <w:bottom w:val="none" w:sz="0" w:space="0" w:color="auto"/>
        <w:right w:val="none" w:sz="0" w:space="0" w:color="auto"/>
      </w:divBdr>
    </w:div>
    <w:div w:id="1093012690">
      <w:bodyDiv w:val="1"/>
      <w:marLeft w:val="0"/>
      <w:marRight w:val="0"/>
      <w:marTop w:val="0"/>
      <w:marBottom w:val="0"/>
      <w:divBdr>
        <w:top w:val="none" w:sz="0" w:space="0" w:color="auto"/>
        <w:left w:val="none" w:sz="0" w:space="0" w:color="auto"/>
        <w:bottom w:val="none" w:sz="0" w:space="0" w:color="auto"/>
        <w:right w:val="none" w:sz="0" w:space="0" w:color="auto"/>
      </w:divBdr>
    </w:div>
    <w:div w:id="1093670325">
      <w:bodyDiv w:val="1"/>
      <w:marLeft w:val="0"/>
      <w:marRight w:val="0"/>
      <w:marTop w:val="0"/>
      <w:marBottom w:val="0"/>
      <w:divBdr>
        <w:top w:val="none" w:sz="0" w:space="0" w:color="auto"/>
        <w:left w:val="none" w:sz="0" w:space="0" w:color="auto"/>
        <w:bottom w:val="none" w:sz="0" w:space="0" w:color="auto"/>
        <w:right w:val="none" w:sz="0" w:space="0" w:color="auto"/>
      </w:divBdr>
    </w:div>
    <w:div w:id="1097822573">
      <w:bodyDiv w:val="1"/>
      <w:marLeft w:val="0"/>
      <w:marRight w:val="0"/>
      <w:marTop w:val="0"/>
      <w:marBottom w:val="0"/>
      <w:divBdr>
        <w:top w:val="none" w:sz="0" w:space="0" w:color="auto"/>
        <w:left w:val="none" w:sz="0" w:space="0" w:color="auto"/>
        <w:bottom w:val="none" w:sz="0" w:space="0" w:color="auto"/>
        <w:right w:val="none" w:sz="0" w:space="0" w:color="auto"/>
      </w:divBdr>
    </w:div>
    <w:div w:id="1114785769">
      <w:bodyDiv w:val="1"/>
      <w:marLeft w:val="0"/>
      <w:marRight w:val="0"/>
      <w:marTop w:val="0"/>
      <w:marBottom w:val="0"/>
      <w:divBdr>
        <w:top w:val="none" w:sz="0" w:space="0" w:color="auto"/>
        <w:left w:val="none" w:sz="0" w:space="0" w:color="auto"/>
        <w:bottom w:val="none" w:sz="0" w:space="0" w:color="auto"/>
        <w:right w:val="none" w:sz="0" w:space="0" w:color="auto"/>
      </w:divBdr>
    </w:div>
    <w:div w:id="1117915505">
      <w:bodyDiv w:val="1"/>
      <w:marLeft w:val="0"/>
      <w:marRight w:val="0"/>
      <w:marTop w:val="0"/>
      <w:marBottom w:val="0"/>
      <w:divBdr>
        <w:top w:val="none" w:sz="0" w:space="0" w:color="auto"/>
        <w:left w:val="none" w:sz="0" w:space="0" w:color="auto"/>
        <w:bottom w:val="none" w:sz="0" w:space="0" w:color="auto"/>
        <w:right w:val="none" w:sz="0" w:space="0" w:color="auto"/>
      </w:divBdr>
    </w:div>
    <w:div w:id="1146624768">
      <w:bodyDiv w:val="1"/>
      <w:marLeft w:val="0"/>
      <w:marRight w:val="0"/>
      <w:marTop w:val="0"/>
      <w:marBottom w:val="0"/>
      <w:divBdr>
        <w:top w:val="none" w:sz="0" w:space="0" w:color="auto"/>
        <w:left w:val="none" w:sz="0" w:space="0" w:color="auto"/>
        <w:bottom w:val="none" w:sz="0" w:space="0" w:color="auto"/>
        <w:right w:val="none" w:sz="0" w:space="0" w:color="auto"/>
      </w:divBdr>
    </w:div>
    <w:div w:id="1152140714">
      <w:bodyDiv w:val="1"/>
      <w:marLeft w:val="0"/>
      <w:marRight w:val="0"/>
      <w:marTop w:val="0"/>
      <w:marBottom w:val="0"/>
      <w:divBdr>
        <w:top w:val="none" w:sz="0" w:space="0" w:color="auto"/>
        <w:left w:val="none" w:sz="0" w:space="0" w:color="auto"/>
        <w:bottom w:val="none" w:sz="0" w:space="0" w:color="auto"/>
        <w:right w:val="none" w:sz="0" w:space="0" w:color="auto"/>
      </w:divBdr>
    </w:div>
    <w:div w:id="1175224105">
      <w:bodyDiv w:val="1"/>
      <w:marLeft w:val="0"/>
      <w:marRight w:val="0"/>
      <w:marTop w:val="0"/>
      <w:marBottom w:val="0"/>
      <w:divBdr>
        <w:top w:val="none" w:sz="0" w:space="0" w:color="auto"/>
        <w:left w:val="none" w:sz="0" w:space="0" w:color="auto"/>
        <w:bottom w:val="none" w:sz="0" w:space="0" w:color="auto"/>
        <w:right w:val="none" w:sz="0" w:space="0" w:color="auto"/>
      </w:divBdr>
    </w:div>
    <w:div w:id="1193688674">
      <w:bodyDiv w:val="1"/>
      <w:marLeft w:val="0"/>
      <w:marRight w:val="0"/>
      <w:marTop w:val="0"/>
      <w:marBottom w:val="0"/>
      <w:divBdr>
        <w:top w:val="none" w:sz="0" w:space="0" w:color="auto"/>
        <w:left w:val="none" w:sz="0" w:space="0" w:color="auto"/>
        <w:bottom w:val="none" w:sz="0" w:space="0" w:color="auto"/>
        <w:right w:val="none" w:sz="0" w:space="0" w:color="auto"/>
      </w:divBdr>
    </w:div>
    <w:div w:id="1253783942">
      <w:bodyDiv w:val="1"/>
      <w:marLeft w:val="0"/>
      <w:marRight w:val="0"/>
      <w:marTop w:val="0"/>
      <w:marBottom w:val="0"/>
      <w:divBdr>
        <w:top w:val="none" w:sz="0" w:space="0" w:color="auto"/>
        <w:left w:val="none" w:sz="0" w:space="0" w:color="auto"/>
        <w:bottom w:val="none" w:sz="0" w:space="0" w:color="auto"/>
        <w:right w:val="none" w:sz="0" w:space="0" w:color="auto"/>
      </w:divBdr>
    </w:div>
    <w:div w:id="1289165281">
      <w:bodyDiv w:val="1"/>
      <w:marLeft w:val="0"/>
      <w:marRight w:val="0"/>
      <w:marTop w:val="0"/>
      <w:marBottom w:val="0"/>
      <w:divBdr>
        <w:top w:val="none" w:sz="0" w:space="0" w:color="auto"/>
        <w:left w:val="none" w:sz="0" w:space="0" w:color="auto"/>
        <w:bottom w:val="none" w:sz="0" w:space="0" w:color="auto"/>
        <w:right w:val="none" w:sz="0" w:space="0" w:color="auto"/>
      </w:divBdr>
    </w:div>
    <w:div w:id="1293559045">
      <w:bodyDiv w:val="1"/>
      <w:marLeft w:val="0"/>
      <w:marRight w:val="0"/>
      <w:marTop w:val="0"/>
      <w:marBottom w:val="0"/>
      <w:divBdr>
        <w:top w:val="none" w:sz="0" w:space="0" w:color="auto"/>
        <w:left w:val="none" w:sz="0" w:space="0" w:color="auto"/>
        <w:bottom w:val="none" w:sz="0" w:space="0" w:color="auto"/>
        <w:right w:val="none" w:sz="0" w:space="0" w:color="auto"/>
      </w:divBdr>
    </w:div>
    <w:div w:id="1335763382">
      <w:bodyDiv w:val="1"/>
      <w:marLeft w:val="0"/>
      <w:marRight w:val="0"/>
      <w:marTop w:val="0"/>
      <w:marBottom w:val="0"/>
      <w:divBdr>
        <w:top w:val="none" w:sz="0" w:space="0" w:color="auto"/>
        <w:left w:val="none" w:sz="0" w:space="0" w:color="auto"/>
        <w:bottom w:val="none" w:sz="0" w:space="0" w:color="auto"/>
        <w:right w:val="none" w:sz="0" w:space="0" w:color="auto"/>
      </w:divBdr>
    </w:div>
    <w:div w:id="1442532305">
      <w:bodyDiv w:val="1"/>
      <w:marLeft w:val="0"/>
      <w:marRight w:val="0"/>
      <w:marTop w:val="0"/>
      <w:marBottom w:val="0"/>
      <w:divBdr>
        <w:top w:val="none" w:sz="0" w:space="0" w:color="auto"/>
        <w:left w:val="none" w:sz="0" w:space="0" w:color="auto"/>
        <w:bottom w:val="none" w:sz="0" w:space="0" w:color="auto"/>
        <w:right w:val="none" w:sz="0" w:space="0" w:color="auto"/>
      </w:divBdr>
    </w:div>
    <w:div w:id="1443451756">
      <w:bodyDiv w:val="1"/>
      <w:marLeft w:val="0"/>
      <w:marRight w:val="0"/>
      <w:marTop w:val="0"/>
      <w:marBottom w:val="0"/>
      <w:divBdr>
        <w:top w:val="none" w:sz="0" w:space="0" w:color="auto"/>
        <w:left w:val="none" w:sz="0" w:space="0" w:color="auto"/>
        <w:bottom w:val="none" w:sz="0" w:space="0" w:color="auto"/>
        <w:right w:val="none" w:sz="0" w:space="0" w:color="auto"/>
      </w:divBdr>
    </w:div>
    <w:div w:id="1572735516">
      <w:bodyDiv w:val="1"/>
      <w:marLeft w:val="0"/>
      <w:marRight w:val="0"/>
      <w:marTop w:val="0"/>
      <w:marBottom w:val="0"/>
      <w:divBdr>
        <w:top w:val="none" w:sz="0" w:space="0" w:color="auto"/>
        <w:left w:val="none" w:sz="0" w:space="0" w:color="auto"/>
        <w:bottom w:val="none" w:sz="0" w:space="0" w:color="auto"/>
        <w:right w:val="none" w:sz="0" w:space="0" w:color="auto"/>
      </w:divBdr>
    </w:div>
    <w:div w:id="1597596802">
      <w:bodyDiv w:val="1"/>
      <w:marLeft w:val="0"/>
      <w:marRight w:val="0"/>
      <w:marTop w:val="0"/>
      <w:marBottom w:val="0"/>
      <w:divBdr>
        <w:top w:val="none" w:sz="0" w:space="0" w:color="auto"/>
        <w:left w:val="none" w:sz="0" w:space="0" w:color="auto"/>
        <w:bottom w:val="none" w:sz="0" w:space="0" w:color="auto"/>
        <w:right w:val="none" w:sz="0" w:space="0" w:color="auto"/>
      </w:divBdr>
    </w:div>
    <w:div w:id="1600942181">
      <w:bodyDiv w:val="1"/>
      <w:marLeft w:val="0"/>
      <w:marRight w:val="0"/>
      <w:marTop w:val="0"/>
      <w:marBottom w:val="0"/>
      <w:divBdr>
        <w:top w:val="none" w:sz="0" w:space="0" w:color="auto"/>
        <w:left w:val="none" w:sz="0" w:space="0" w:color="auto"/>
        <w:bottom w:val="none" w:sz="0" w:space="0" w:color="auto"/>
        <w:right w:val="none" w:sz="0" w:space="0" w:color="auto"/>
      </w:divBdr>
    </w:div>
    <w:div w:id="1685013375">
      <w:bodyDiv w:val="1"/>
      <w:marLeft w:val="0"/>
      <w:marRight w:val="0"/>
      <w:marTop w:val="0"/>
      <w:marBottom w:val="0"/>
      <w:divBdr>
        <w:top w:val="none" w:sz="0" w:space="0" w:color="auto"/>
        <w:left w:val="none" w:sz="0" w:space="0" w:color="auto"/>
        <w:bottom w:val="none" w:sz="0" w:space="0" w:color="auto"/>
        <w:right w:val="none" w:sz="0" w:space="0" w:color="auto"/>
      </w:divBdr>
    </w:div>
    <w:div w:id="1755937605">
      <w:bodyDiv w:val="1"/>
      <w:marLeft w:val="0"/>
      <w:marRight w:val="0"/>
      <w:marTop w:val="0"/>
      <w:marBottom w:val="0"/>
      <w:divBdr>
        <w:top w:val="none" w:sz="0" w:space="0" w:color="auto"/>
        <w:left w:val="none" w:sz="0" w:space="0" w:color="auto"/>
        <w:bottom w:val="none" w:sz="0" w:space="0" w:color="auto"/>
        <w:right w:val="none" w:sz="0" w:space="0" w:color="auto"/>
      </w:divBdr>
    </w:div>
    <w:div w:id="1759673309">
      <w:bodyDiv w:val="1"/>
      <w:marLeft w:val="0"/>
      <w:marRight w:val="0"/>
      <w:marTop w:val="0"/>
      <w:marBottom w:val="0"/>
      <w:divBdr>
        <w:top w:val="none" w:sz="0" w:space="0" w:color="auto"/>
        <w:left w:val="none" w:sz="0" w:space="0" w:color="auto"/>
        <w:bottom w:val="none" w:sz="0" w:space="0" w:color="auto"/>
        <w:right w:val="none" w:sz="0" w:space="0" w:color="auto"/>
      </w:divBdr>
    </w:div>
    <w:div w:id="1783645645">
      <w:bodyDiv w:val="1"/>
      <w:marLeft w:val="0"/>
      <w:marRight w:val="0"/>
      <w:marTop w:val="0"/>
      <w:marBottom w:val="0"/>
      <w:divBdr>
        <w:top w:val="none" w:sz="0" w:space="0" w:color="auto"/>
        <w:left w:val="none" w:sz="0" w:space="0" w:color="auto"/>
        <w:bottom w:val="none" w:sz="0" w:space="0" w:color="auto"/>
        <w:right w:val="none" w:sz="0" w:space="0" w:color="auto"/>
      </w:divBdr>
      <w:divsChild>
        <w:div w:id="1786848908">
          <w:marLeft w:val="0"/>
          <w:marRight w:val="0"/>
          <w:marTop w:val="0"/>
          <w:marBottom w:val="0"/>
          <w:divBdr>
            <w:top w:val="none" w:sz="0" w:space="0" w:color="auto"/>
            <w:left w:val="none" w:sz="0" w:space="0" w:color="auto"/>
            <w:bottom w:val="none" w:sz="0" w:space="0" w:color="auto"/>
            <w:right w:val="none" w:sz="0" w:space="0" w:color="auto"/>
          </w:divBdr>
          <w:divsChild>
            <w:div w:id="1228222353">
              <w:marLeft w:val="0"/>
              <w:marRight w:val="0"/>
              <w:marTop w:val="0"/>
              <w:marBottom w:val="0"/>
              <w:divBdr>
                <w:top w:val="none" w:sz="0" w:space="0" w:color="auto"/>
                <w:left w:val="none" w:sz="0" w:space="0" w:color="auto"/>
                <w:bottom w:val="none" w:sz="0" w:space="0" w:color="auto"/>
                <w:right w:val="none" w:sz="0" w:space="0" w:color="auto"/>
              </w:divBdr>
              <w:divsChild>
                <w:div w:id="21126402">
                  <w:marLeft w:val="0"/>
                  <w:marRight w:val="0"/>
                  <w:marTop w:val="0"/>
                  <w:marBottom w:val="0"/>
                  <w:divBdr>
                    <w:top w:val="none" w:sz="0" w:space="0" w:color="auto"/>
                    <w:left w:val="none" w:sz="0" w:space="0" w:color="auto"/>
                    <w:bottom w:val="none" w:sz="0" w:space="0" w:color="auto"/>
                    <w:right w:val="none" w:sz="0" w:space="0" w:color="auto"/>
                  </w:divBdr>
                  <w:divsChild>
                    <w:div w:id="2426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80285">
      <w:bodyDiv w:val="1"/>
      <w:marLeft w:val="0"/>
      <w:marRight w:val="0"/>
      <w:marTop w:val="0"/>
      <w:marBottom w:val="0"/>
      <w:divBdr>
        <w:top w:val="none" w:sz="0" w:space="0" w:color="auto"/>
        <w:left w:val="none" w:sz="0" w:space="0" w:color="auto"/>
        <w:bottom w:val="none" w:sz="0" w:space="0" w:color="auto"/>
        <w:right w:val="none" w:sz="0" w:space="0" w:color="auto"/>
      </w:divBdr>
    </w:div>
    <w:div w:id="1813016700">
      <w:bodyDiv w:val="1"/>
      <w:marLeft w:val="0"/>
      <w:marRight w:val="0"/>
      <w:marTop w:val="0"/>
      <w:marBottom w:val="0"/>
      <w:divBdr>
        <w:top w:val="none" w:sz="0" w:space="0" w:color="auto"/>
        <w:left w:val="none" w:sz="0" w:space="0" w:color="auto"/>
        <w:bottom w:val="none" w:sz="0" w:space="0" w:color="auto"/>
        <w:right w:val="none" w:sz="0" w:space="0" w:color="auto"/>
      </w:divBdr>
    </w:div>
    <w:div w:id="1839072567">
      <w:bodyDiv w:val="1"/>
      <w:marLeft w:val="0"/>
      <w:marRight w:val="0"/>
      <w:marTop w:val="0"/>
      <w:marBottom w:val="0"/>
      <w:divBdr>
        <w:top w:val="none" w:sz="0" w:space="0" w:color="auto"/>
        <w:left w:val="none" w:sz="0" w:space="0" w:color="auto"/>
        <w:bottom w:val="none" w:sz="0" w:space="0" w:color="auto"/>
        <w:right w:val="none" w:sz="0" w:space="0" w:color="auto"/>
      </w:divBdr>
    </w:div>
    <w:div w:id="1842232577">
      <w:bodyDiv w:val="1"/>
      <w:marLeft w:val="0"/>
      <w:marRight w:val="0"/>
      <w:marTop w:val="0"/>
      <w:marBottom w:val="0"/>
      <w:divBdr>
        <w:top w:val="none" w:sz="0" w:space="0" w:color="auto"/>
        <w:left w:val="none" w:sz="0" w:space="0" w:color="auto"/>
        <w:bottom w:val="none" w:sz="0" w:space="0" w:color="auto"/>
        <w:right w:val="none" w:sz="0" w:space="0" w:color="auto"/>
      </w:divBdr>
    </w:div>
    <w:div w:id="1847749877">
      <w:bodyDiv w:val="1"/>
      <w:marLeft w:val="0"/>
      <w:marRight w:val="0"/>
      <w:marTop w:val="0"/>
      <w:marBottom w:val="0"/>
      <w:divBdr>
        <w:top w:val="none" w:sz="0" w:space="0" w:color="auto"/>
        <w:left w:val="none" w:sz="0" w:space="0" w:color="auto"/>
        <w:bottom w:val="none" w:sz="0" w:space="0" w:color="auto"/>
        <w:right w:val="none" w:sz="0" w:space="0" w:color="auto"/>
      </w:divBdr>
    </w:div>
    <w:div w:id="1860313285">
      <w:bodyDiv w:val="1"/>
      <w:marLeft w:val="0"/>
      <w:marRight w:val="0"/>
      <w:marTop w:val="0"/>
      <w:marBottom w:val="0"/>
      <w:divBdr>
        <w:top w:val="none" w:sz="0" w:space="0" w:color="auto"/>
        <w:left w:val="none" w:sz="0" w:space="0" w:color="auto"/>
        <w:bottom w:val="none" w:sz="0" w:space="0" w:color="auto"/>
        <w:right w:val="none" w:sz="0" w:space="0" w:color="auto"/>
      </w:divBdr>
    </w:div>
    <w:div w:id="1911847949">
      <w:bodyDiv w:val="1"/>
      <w:marLeft w:val="0"/>
      <w:marRight w:val="0"/>
      <w:marTop w:val="0"/>
      <w:marBottom w:val="0"/>
      <w:divBdr>
        <w:top w:val="none" w:sz="0" w:space="0" w:color="auto"/>
        <w:left w:val="none" w:sz="0" w:space="0" w:color="auto"/>
        <w:bottom w:val="none" w:sz="0" w:space="0" w:color="auto"/>
        <w:right w:val="none" w:sz="0" w:space="0" w:color="auto"/>
      </w:divBdr>
    </w:div>
    <w:div w:id="1970698524">
      <w:bodyDiv w:val="1"/>
      <w:marLeft w:val="0"/>
      <w:marRight w:val="0"/>
      <w:marTop w:val="0"/>
      <w:marBottom w:val="0"/>
      <w:divBdr>
        <w:top w:val="none" w:sz="0" w:space="0" w:color="auto"/>
        <w:left w:val="none" w:sz="0" w:space="0" w:color="auto"/>
        <w:bottom w:val="none" w:sz="0" w:space="0" w:color="auto"/>
        <w:right w:val="none" w:sz="0" w:space="0" w:color="auto"/>
      </w:divBdr>
    </w:div>
    <w:div w:id="2001304719">
      <w:bodyDiv w:val="1"/>
      <w:marLeft w:val="0"/>
      <w:marRight w:val="0"/>
      <w:marTop w:val="0"/>
      <w:marBottom w:val="0"/>
      <w:divBdr>
        <w:top w:val="none" w:sz="0" w:space="0" w:color="auto"/>
        <w:left w:val="none" w:sz="0" w:space="0" w:color="auto"/>
        <w:bottom w:val="none" w:sz="0" w:space="0" w:color="auto"/>
        <w:right w:val="none" w:sz="0" w:space="0" w:color="auto"/>
      </w:divBdr>
    </w:div>
    <w:div w:id="2013332369">
      <w:bodyDiv w:val="1"/>
      <w:marLeft w:val="0"/>
      <w:marRight w:val="0"/>
      <w:marTop w:val="0"/>
      <w:marBottom w:val="0"/>
      <w:divBdr>
        <w:top w:val="none" w:sz="0" w:space="0" w:color="auto"/>
        <w:left w:val="none" w:sz="0" w:space="0" w:color="auto"/>
        <w:bottom w:val="none" w:sz="0" w:space="0" w:color="auto"/>
        <w:right w:val="none" w:sz="0" w:space="0" w:color="auto"/>
      </w:divBdr>
    </w:div>
    <w:div w:id="2031100436">
      <w:bodyDiv w:val="1"/>
      <w:marLeft w:val="0"/>
      <w:marRight w:val="0"/>
      <w:marTop w:val="0"/>
      <w:marBottom w:val="0"/>
      <w:divBdr>
        <w:top w:val="none" w:sz="0" w:space="0" w:color="auto"/>
        <w:left w:val="none" w:sz="0" w:space="0" w:color="auto"/>
        <w:bottom w:val="none" w:sz="0" w:space="0" w:color="auto"/>
        <w:right w:val="none" w:sz="0" w:space="0" w:color="auto"/>
      </w:divBdr>
    </w:div>
    <w:div w:id="2067146665">
      <w:bodyDiv w:val="1"/>
      <w:marLeft w:val="0"/>
      <w:marRight w:val="0"/>
      <w:marTop w:val="0"/>
      <w:marBottom w:val="0"/>
      <w:divBdr>
        <w:top w:val="none" w:sz="0" w:space="0" w:color="auto"/>
        <w:left w:val="none" w:sz="0" w:space="0" w:color="auto"/>
        <w:bottom w:val="none" w:sz="0" w:space="0" w:color="auto"/>
        <w:right w:val="none" w:sz="0" w:space="0" w:color="auto"/>
      </w:divBdr>
      <w:divsChild>
        <w:div w:id="207645737">
          <w:marLeft w:val="0"/>
          <w:marRight w:val="0"/>
          <w:marTop w:val="0"/>
          <w:marBottom w:val="0"/>
          <w:divBdr>
            <w:top w:val="none" w:sz="0" w:space="0" w:color="auto"/>
            <w:left w:val="none" w:sz="0" w:space="0" w:color="auto"/>
            <w:bottom w:val="none" w:sz="0" w:space="0" w:color="auto"/>
            <w:right w:val="none" w:sz="0" w:space="0" w:color="auto"/>
          </w:divBdr>
          <w:divsChild>
            <w:div w:id="602493881">
              <w:marLeft w:val="0"/>
              <w:marRight w:val="0"/>
              <w:marTop w:val="0"/>
              <w:marBottom w:val="0"/>
              <w:divBdr>
                <w:top w:val="none" w:sz="0" w:space="0" w:color="auto"/>
                <w:left w:val="none" w:sz="0" w:space="0" w:color="auto"/>
                <w:bottom w:val="none" w:sz="0" w:space="0" w:color="auto"/>
                <w:right w:val="none" w:sz="0" w:space="0" w:color="auto"/>
              </w:divBdr>
              <w:divsChild>
                <w:div w:id="1759861537">
                  <w:marLeft w:val="0"/>
                  <w:marRight w:val="0"/>
                  <w:marTop w:val="0"/>
                  <w:marBottom w:val="0"/>
                  <w:divBdr>
                    <w:top w:val="none" w:sz="0" w:space="0" w:color="auto"/>
                    <w:left w:val="none" w:sz="0" w:space="0" w:color="auto"/>
                    <w:bottom w:val="none" w:sz="0" w:space="0" w:color="auto"/>
                    <w:right w:val="none" w:sz="0" w:space="0" w:color="auto"/>
                  </w:divBdr>
                  <w:divsChild>
                    <w:div w:id="11272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sas1</b:Tag>
    <b:SourceType>InternetSite</b:SourceType>
    <b:Guid>{1ABC36C3-ACB6-A24E-B686-8AC0E9D61B31}</b:Guid>
    <b:Author>
      <b:Author>
        <b:NameList>
          <b:Person>
            <b:Last>sas.com</b:Last>
          </b:Person>
        </b:NameList>
      </b:Author>
    </b:Author>
    <b:Title>https://www.sas.com</b:Title>
    <b:URL>https://www.sas.com/es_co/insights/analytics/what-is-natural-language-processing-nlp.html</b:URL>
    <b:RefOrder>1</b:RefOrder>
  </b:Source>
  <b:Source>
    <b:Tag>ama</b:Tag>
    <b:SourceType>InternetSite</b:SourceType>
    <b:Guid>{0CCB8F6C-5BE5-4740-91C4-AD36C60F8792}</b:Guid>
    <b:Author>
      <b:Author>
        <b:NameList>
          <b:Person>
            <b:Last>amazon.com</b:Last>
          </b:Person>
        </b:NameList>
      </b:Author>
    </b:Author>
    <b:Title>https://aws.amazon.com</b:Title>
    <b:URL>https://aws.amazon.com/es/nosql/</b:URL>
    <b:RefOrder>2</b:RefOrder>
  </b:Source>
  <b:Source>
    <b:Tag>wik2</b:Tag>
    <b:SourceType>InternetSite</b:SourceType>
    <b:Guid>{0E900264-1DC1-5C48-A9E4-48124D3A3DC7}</b:Guid>
    <b:Author>
      <b:Author>
        <b:NameList>
          <b:Person>
            <b:Last>.wikipedia.org</b:Last>
          </b:Person>
        </b:NameList>
      </b:Author>
    </b:Author>
    <b:Title>https://es.wikipedia.org</b:Title>
    <b:URL>https://es.wikipedia.org/wiki/Python</b:URL>
    <b:RefOrder>3</b:RefOrder>
  </b:Source>
  <b:Source>
    <b:Tag>mon</b:Tag>
    <b:SourceType>InternetSite</b:SourceType>
    <b:Guid>{E47C7323-E541-494D-9004-ADF9D819AC4D}</b:Guid>
    <b:Author>
      <b:Author>
        <b:NameList>
          <b:Person>
            <b:Last>mongodb.com</b:Last>
          </b:Person>
        </b:NameList>
      </b:Author>
    </b:Author>
    <b:Title>https://www.mongodb.com</b:Title>
    <b:URL>https://www.mongodb.com/es</b:URL>
    <b:RefOrder>4</b:RefOrder>
  </b:Source>
  <b:Source>
    <b:Tag>Jes18</b:Tag>
    <b:SourceType>InternetSite</b:SourceType>
    <b:Guid>{B39BA6AB-860D-F84E-9D42-736FD3413929}</b:Guid>
    <b:Author>
      <b:Author>
        <b:NameList>
          <b:Person>
            <b:Last>Charlan</b:Last>
            <b:First>Jesús</b:First>
          </b:Person>
        </b:NameList>
      </b:Author>
    </b:Author>
    <b:Title>www.esic.edu</b:Title>
    <b:URL>https://www.esic.edu/rethink/2018/08/04/que-es-un-chatbot-y-para-que-sirve/</b:URL>
    <b:Year>2018</b:Year>
    <b:Month>08</b:Month>
    <b:Day>08</b:Day>
    <b:RefOrder>5</b:RefOrder>
  </b:Source>
  <b:Source>
    <b:Tag>moz</b:Tag>
    <b:SourceType>InternetSite</b:SourceType>
    <b:Guid>{636EE2F2-F558-F042-8D54-7FD2A565AA8F}</b:Guid>
    <b:Author>
      <b:Author>
        <b:NameList>
          <b:Person>
            <b:Last>mozilla.org</b:Last>
          </b:Person>
        </b:NameList>
      </b:Author>
    </b:Author>
    <b:Title>developer.mozilla.org</b:Title>
    <b:URL>https://developer.mozilla.org/es/docs/Web/JavaScript/Guide/Regular_Expressions</b:URL>
    <b:RefOrder>6</b:RefOrder>
  </b:Source>
  <b:Source>
    <b:Tag>get</b:Tag>
    <b:SourceType>InternetSite</b:SourceType>
    <b:Guid>{68D0BAA5-F4C5-F14A-8BFA-2D9884F54D27}</b:Guid>
    <b:Author>
      <b:Author>
        <b:NameList>
          <b:Person>
            <b:Last>getbillage.com</b:Last>
          </b:Person>
        </b:NameList>
      </b:Author>
    </b:Author>
    <b:Title>www.getbillage.com</b:Title>
    <b:URL>https://www.getbillage.com/es/blog/metodologia-kanban-ventajas-y-caracteristicas</b:URL>
    <b:RefOrder>7</b:RefOrder>
  </b:Source>
  <b:Source>
    <b:Tag>wik3</b:Tag>
    <b:SourceType>InternetSite</b:SourceType>
    <b:Guid>{CA9E666B-83AA-9041-B074-DAE1792AB0BD}</b:Guid>
    <b:Author>
      <b:Author>
        <b:NameList>
          <b:Person>
            <b:Last>wikipedia.org</b:Last>
          </b:Person>
        </b:NameList>
      </b:Author>
    </b:Author>
    <b:Title>es.wikipedia.org</b:Title>
    <b:URL>https://es.wikipedia.org/wiki/Web_scraping</b:URL>
    <b:RefOrder>8</b:RefOrder>
  </b:Source>
  <b:Source>
    <b:Tag>con</b:Tag>
    <b:SourceType>InternetSite</b:SourceType>
    <b:Guid>{E1F38C6C-3436-5F46-B4BA-C2F1B866CCF6}</b:Guid>
    <b:Author>
      <b:Author>
        <b:NameList>
          <b:Person>
            <b:Last>concepto.de</b:Last>
          </b:Person>
        </b:NameList>
      </b:Author>
    </b:Author>
    <b:Title>concepto.de</b:Title>
    <b:URL>https://concepto.de/diagrama-de-flujo/</b:URL>
    <b:RefOrder>9</b:RefOrder>
  </b:Source>
</b:Sources>
</file>

<file path=customXml/itemProps1.xml><?xml version="1.0" encoding="utf-8"?>
<ds:datastoreItem xmlns:ds="http://schemas.openxmlformats.org/officeDocument/2006/customXml" ds:itemID="{D6FA45C2-8A3A-1D48-A288-1A3456D0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2617</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Marcela Garces Delgado</dc:creator>
  <cp:keywords/>
  <dc:description/>
  <cp:lastModifiedBy>Jenny Marcela Garces Delgado</cp:lastModifiedBy>
  <cp:revision>12</cp:revision>
  <cp:lastPrinted>2020-04-24T01:44:00Z</cp:lastPrinted>
  <dcterms:created xsi:type="dcterms:W3CDTF">2020-04-24T01:44:00Z</dcterms:created>
  <dcterms:modified xsi:type="dcterms:W3CDTF">2020-04-25T23:29:00Z</dcterms:modified>
</cp:coreProperties>
</file>